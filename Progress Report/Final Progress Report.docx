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8FD" w:rsidP="00F6211D" w:rsidRDefault="00B128FD" w14:paraId="2F90206D" w14:textId="77777777">
      <w:pPr>
        <w:pStyle w:val="Titledocument"/>
      </w:pPr>
      <w:r>
        <w:t xml:space="preserve">Animal Computer Interaction: </w:t>
      </w:r>
    </w:p>
    <w:p w:rsidRPr="00586A35" w:rsidR="0007392C" w:rsidP="00F6211D" w:rsidRDefault="00B128FD" w14:paraId="09D1A11C" w14:textId="2B427506">
      <w:pPr>
        <w:pStyle w:val="Titledocument"/>
      </w:pPr>
      <w:r>
        <w:t>Enrichment Indicating Sea Otter Health</w:t>
      </w:r>
    </w:p>
    <w:p w:rsidRPr="00586A35" w:rsidR="00586A35" w:rsidP="00CB0E09" w:rsidRDefault="00586A35" w14:paraId="09D1A11E" w14:textId="77777777">
      <w:pPr>
        <w:pStyle w:val="Authors"/>
        <w:rPr>
          <w:rStyle w:val="FirstName"/>
          <w14:ligatures w14:val="standard"/>
        </w:rPr>
        <w:sectPr w:rsidRPr="00586A35" w:rsidR="00586A35" w:rsidSect="00586A35">
          <w:headerReference w:type="even" r:id="rId12"/>
          <w:headerReference w:type="default" r:id="rId13"/>
          <w:footerReference w:type="even" r:id="rId14"/>
          <w:footerReference w:type="default" r:id="rId15"/>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586A35" w:rsidR="00586A35" w:rsidP="00672185" w:rsidRDefault="00326A41" w14:paraId="09D1A11F" w14:textId="4C088F6E">
      <w:pPr>
        <w:pStyle w:val="Authors"/>
      </w:pPr>
      <w:r>
        <w:rPr>
          <w:rStyle w:val="FirstName"/>
          <w14:ligatures w14:val="standard"/>
        </w:rPr>
        <w:t>Nathaly Jose-Maria</w:t>
      </w:r>
      <w:r w:rsidRPr="00586A35" w:rsidR="00586A35">
        <w:br/>
      </w:r>
      <w:r w:rsidRPr="54EDA2B4">
        <w:rPr>
          <w:rStyle w:val="OrgDiv"/>
          <w:color w:val="auto"/>
          <w:sz w:val="20"/>
          <w:szCs w:val="20"/>
          <w14:ligatures w14:val="standard"/>
        </w:rPr>
        <w:t>B.S. Computer Science</w:t>
      </w:r>
      <w:r w:rsidRPr="00586A35" w:rsidR="00586A35">
        <w:rPr>
          <w:rStyle w:val="OrgName"/>
          <w:color w:val="auto"/>
          <w:sz w:val="20"/>
          <w14:ligatures w14:val="standard"/>
        </w:rPr>
        <w:br/>
      </w:r>
      <w:r w:rsidRPr="54EDA2B4">
        <w:rPr>
          <w:rStyle w:val="OrgName"/>
          <w:color w:val="auto"/>
          <w:sz w:val="20"/>
          <w:szCs w:val="20"/>
        </w:rPr>
        <w:t>Georgia Institute of Technolog</w:t>
      </w:r>
      <w:r w:rsidRPr="54EDA2B4" w:rsidR="00821AA7">
        <w:rPr>
          <w:rStyle w:val="OrgName"/>
          <w:color w:val="auto"/>
          <w:sz w:val="20"/>
          <w:szCs w:val="20"/>
        </w:rPr>
        <w:t>y</w:t>
      </w:r>
      <w:r>
        <w:br/>
      </w:r>
      <w:r w:rsidRPr="54EDA2B4" w:rsidR="00C72A0A">
        <w:rPr>
          <w:sz w:val="18"/>
          <w:szCs w:val="18"/>
        </w:rPr>
        <w:t xml:space="preserve"> </w:t>
      </w:r>
      <w:hyperlink w:history="1" r:id="rId16">
        <w:r w:rsidRPr="003E290F" w:rsidR="00672185">
          <w:rPr>
            <w:rStyle w:val="Hyperlink"/>
            <w:sz w:val="20"/>
            <w:szCs w:val="20"/>
            <w14:ligatures w14:val="standard"/>
          </w:rPr>
          <w:t>njosemaria3@gatech.edu</w:t>
        </w:r>
      </w:hyperlink>
    </w:p>
    <w:p w:rsidRPr="00586A35" w:rsidR="00586A35" w:rsidP="00CB0E09" w:rsidRDefault="003B0FFB" w14:paraId="09D1A120" w14:textId="07DCE0E6">
      <w:pPr>
        <w:pStyle w:val="Authors"/>
        <w:ind w:left="-450" w:right="-90"/>
      </w:pPr>
      <w:r>
        <w:rPr>
          <w:rStyle w:val="FirstName"/>
          <w14:ligatures w14:val="standard"/>
        </w:rPr>
        <w:t>Dhruv Tripathi</w:t>
      </w:r>
      <w:r w:rsidRPr="00586A35" w:rsidR="003C3338">
        <w:t xml:space="preserve"> </w:t>
      </w:r>
      <w:r w:rsidRPr="00586A35" w:rsidR="00586A35">
        <w:br/>
      </w:r>
      <w:r>
        <w:rPr>
          <w:rStyle w:val="OrgDiv"/>
          <w:color w:val="auto"/>
          <w:sz w:val="20"/>
          <w14:ligatures w14:val="standard"/>
        </w:rPr>
        <w:t>B.S. Mechanical Engineering</w:t>
      </w:r>
      <w:r w:rsidRPr="00586A35" w:rsidR="00586A35">
        <w:rPr>
          <w:rStyle w:val="OrgName"/>
          <w:color w:val="auto"/>
          <w:sz w:val="20"/>
          <w14:ligatures w14:val="standard"/>
        </w:rPr>
        <w:br/>
      </w:r>
      <w:r>
        <w:rPr>
          <w:rStyle w:val="OrgName"/>
          <w:color w:val="auto"/>
          <w:sz w:val="20"/>
          <w14:ligatures w14:val="standard"/>
        </w:rPr>
        <w:t>Georgia Institute of Technology</w:t>
      </w:r>
      <w:r w:rsidRPr="00586A35" w:rsidR="00586A35">
        <w:br/>
      </w:r>
      <w:r w:rsidRPr="00821AA7" w:rsidR="00586A35">
        <w:rPr>
          <w:sz w:val="18"/>
          <w:szCs w:val="21"/>
        </w:rPr>
        <w:t xml:space="preserve"> </w:t>
      </w:r>
      <w:hyperlink w:history="1" r:id="rId17">
        <w:r w:rsidRPr="00821AA7" w:rsidR="00821AA7">
          <w:rPr>
            <w:rStyle w:val="Hyperlink"/>
            <w:sz w:val="20"/>
            <w:szCs w:val="18"/>
            <w14:ligatures w14:val="standard"/>
          </w:rPr>
          <w:t>dtripathi3@gatech.edu</w:t>
        </w:r>
      </w:hyperlink>
      <w:r w:rsidRPr="00821AA7" w:rsidR="00821AA7">
        <w:rPr>
          <w:rStyle w:val="Hyperlink"/>
          <w:color w:val="auto"/>
          <w:sz w:val="20"/>
          <w:szCs w:val="18"/>
          <w:u w:val="none"/>
          <w14:ligatures w14:val="standard"/>
        </w:rPr>
        <w:t xml:space="preserve"> </w:t>
      </w:r>
    </w:p>
    <w:p w:rsidRPr="00326A41" w:rsidR="00586A35" w:rsidP="00CB0E09" w:rsidRDefault="00821AA7" w14:paraId="4D148145" w14:textId="12655782">
      <w:pPr>
        <w:pStyle w:val="Authors"/>
      </w:pPr>
      <w:r>
        <w:rPr>
          <w:rStyle w:val="FirstName"/>
          <w14:ligatures w14:val="standard"/>
        </w:rPr>
        <w:t xml:space="preserve">Adithya </w:t>
      </w:r>
      <w:proofErr w:type="spellStart"/>
      <w:r>
        <w:rPr>
          <w:rStyle w:val="FirstName"/>
          <w14:ligatures w14:val="standard"/>
        </w:rPr>
        <w:t>Ramanujam</w:t>
      </w:r>
      <w:proofErr w:type="spellEnd"/>
      <w:r w:rsidRPr="00586A35" w:rsidR="00586A35">
        <w:br/>
      </w:r>
      <w:r>
        <w:rPr>
          <w:rStyle w:val="OrgDiv"/>
          <w:color w:val="auto"/>
          <w:sz w:val="20"/>
          <w14:ligatures w14:val="standard"/>
        </w:rPr>
        <w:t>B.S. Computer Science</w:t>
      </w:r>
      <w:r w:rsidRPr="00586A35" w:rsidR="00586A35">
        <w:rPr>
          <w:rStyle w:val="OrgName"/>
          <w:color w:val="auto"/>
          <w:sz w:val="20"/>
          <w14:ligatures w14:val="standard"/>
        </w:rPr>
        <w:br/>
      </w:r>
      <w:r>
        <w:rPr>
          <w:rStyle w:val="OrgName"/>
          <w:color w:val="auto"/>
          <w:sz w:val="20"/>
          <w14:ligatures w14:val="standard"/>
        </w:rPr>
        <w:t>Georgia Institute of Technology</w:t>
      </w:r>
      <w:r w:rsidRPr="00586A35" w:rsidR="00586A35">
        <w:br/>
      </w:r>
      <w:hyperlink w:history="1" r:id="rId18">
        <w:r w:rsidRPr="003E290F">
          <w:rPr>
            <w:rStyle w:val="Hyperlink"/>
            <w:sz w:val="20"/>
            <w14:ligatures w14:val="standard"/>
          </w:rPr>
          <w:t>aramanujam7@gatech.edu</w:t>
        </w:r>
      </w:hyperlink>
      <w:r>
        <w:rPr>
          <w:rStyle w:val="Email"/>
          <w:color w:val="auto"/>
          <w:sz w:val="20"/>
          <w14:ligatures w14:val="standard"/>
        </w:rPr>
        <w:t xml:space="preserve"> </w:t>
      </w:r>
    </w:p>
    <w:p w:rsidRPr="007E23C2" w:rsidR="00326A41" w:rsidP="00CB0E09" w:rsidRDefault="00821AA7" w14:paraId="26AFFFE5" w14:textId="5B90CFF3">
      <w:pPr>
        <w:pStyle w:val="Authors"/>
      </w:pPr>
      <w:r>
        <w:rPr>
          <w:rStyle w:val="FirstName"/>
          <w14:ligatures w14:val="standard"/>
        </w:rPr>
        <w:t>Jacqueline Le</w:t>
      </w:r>
      <w:r w:rsidRPr="00586A35" w:rsidR="00326A41">
        <w:br/>
      </w:r>
      <w:r w:rsidR="007E23C2">
        <w:rPr>
          <w:rStyle w:val="OrgDiv"/>
          <w:color w:val="auto"/>
          <w:sz w:val="20"/>
          <w14:ligatures w14:val="standard"/>
        </w:rPr>
        <w:t>B.S. Computer Science</w:t>
      </w:r>
      <w:r w:rsidRPr="00586A35" w:rsidR="00326A41">
        <w:rPr>
          <w:rStyle w:val="OrgName"/>
          <w:color w:val="auto"/>
          <w:sz w:val="20"/>
          <w14:ligatures w14:val="standard"/>
        </w:rPr>
        <w:br/>
      </w:r>
      <w:r w:rsidR="007E23C2">
        <w:rPr>
          <w:rStyle w:val="OrgName"/>
          <w:color w:val="auto"/>
          <w:sz w:val="20"/>
          <w14:ligatures w14:val="standard"/>
        </w:rPr>
        <w:t>Georgia Institute of Technology</w:t>
      </w:r>
      <w:r w:rsidRPr="00586A35" w:rsidR="00326A41">
        <w:br/>
      </w:r>
      <w:hyperlink w:history="1" r:id="rId19">
        <w:r w:rsidRPr="003E290F" w:rsidR="007E23C2">
          <w:rPr>
            <w:rStyle w:val="Hyperlink"/>
            <w:sz w:val="20"/>
            <w14:ligatures w14:val="standard"/>
          </w:rPr>
          <w:t>jacqueline7@gatech.edu</w:t>
        </w:r>
      </w:hyperlink>
      <w:r>
        <w:rPr>
          <w:rStyle w:val="Email"/>
          <w:color w:val="auto"/>
          <w:sz w:val="20"/>
          <w14:ligatures w14:val="standard"/>
        </w:rPr>
        <w:t xml:space="preserve"> </w:t>
      </w:r>
    </w:p>
    <w:p w:rsidRPr="00586A35" w:rsidR="00326A41" w:rsidP="00694749" w:rsidRDefault="00326A41" w14:paraId="09D1A122" w14:textId="17C3C976">
      <w:pPr>
        <w:pStyle w:val="TitleNote"/>
        <w:rPr>
          <w:rFonts w:ascii="Cambria Math" w:hAnsi="Cambria Math" w:cs="Cambria Math"/>
          <w:bCs/>
          <w:color w:val="auto"/>
          <w:vertAlign w:val="superscript"/>
          <w14:ligatures w14:val="standard"/>
        </w:rPr>
        <w:sectPr w:rsidRPr="00586A35" w:rsidR="00326A41" w:rsidSect="00326A41">
          <w:endnotePr>
            <w:numFmt w:val="decimal"/>
          </w:endnotePr>
          <w:type w:val="continuous"/>
          <w:pgSz w:w="12240" w:h="15840" w:orient="portrait" w:code="9"/>
          <w:pgMar w:top="1500" w:right="1080" w:bottom="1600" w:left="1080" w:header="1080" w:footer="1080" w:gutter="0"/>
          <w:pgNumType w:start="1"/>
          <w:cols w:space="720" w:num="4"/>
          <w:titlePg/>
          <w:docGrid w:linePitch="360"/>
        </w:sectPr>
      </w:pPr>
    </w:p>
    <w:p w:rsidRPr="00326A41" w:rsidR="00586A35" w:rsidP="00694749" w:rsidRDefault="00586A35" w14:paraId="09D1A124" w14:textId="77777777">
      <w:pPr>
        <w:pStyle w:val="AbsHead"/>
        <w:rPr>
          <w:lang w:val="en-US"/>
          <w14:ligatures w14:val="standard"/>
        </w:rPr>
        <w:sectPr w:rsidRPr="00326A41" w:rsidR="00586A35" w:rsidSect="00586A35">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586A35" w:rsidR="0007392C" w:rsidP="00694749" w:rsidRDefault="001B6E17" w14:paraId="09D1A125" w14:textId="76AC10A9">
      <w:pPr>
        <w:pStyle w:val="AbsHead"/>
        <w:rPr>
          <w14:ligatures w14:val="standard"/>
        </w:rPr>
      </w:pPr>
      <w:r>
        <w:rPr>
          <w14:ligatures w14:val="standard"/>
        </w:rPr>
        <w:t>INTRODUCTION</w:t>
      </w:r>
    </w:p>
    <w:p w:rsidRPr="005945A9" w:rsidR="00923E92" w:rsidP="00DA5C22" w:rsidRDefault="00923E92" w14:paraId="17BDF0AD" w14:textId="21CD7E80">
      <w:pPr>
        <w:pStyle w:val="KeyWordHead"/>
        <w:rPr>
          <w:sz w:val="18"/>
          <w:szCs w:val="18"/>
        </w:rPr>
      </w:pPr>
      <w:r w:rsidRPr="005945A9">
        <w:rPr>
          <w:sz w:val="18"/>
          <w:szCs w:val="18"/>
        </w:rPr>
        <w:t xml:space="preserve">This team seeks to explore beneficial applications of animal computer interaction to aid animal health, particularly those in captivity assisted by human handlers. This exploration will be conducted with a focus on Southern Sea Otters by particularly studying how interaction with enrichment items can reveal key information about health factors to proactively inform human handlers as needed. The exploration of enrichment toys indicating health will be explored in the creation of a new otter toy with material and functionality resembling natural behaviors and with ubiquitous computing integrations, such as IMUs.  </w:t>
      </w:r>
    </w:p>
    <w:p w:rsidR="00923E92" w:rsidP="00DA5C22" w:rsidRDefault="00923E92" w14:paraId="20F8F5C2" w14:textId="51587542">
      <w:pPr>
        <w:pStyle w:val="KeyWordHead"/>
      </w:pPr>
    </w:p>
    <w:p w:rsidRPr="00793B49" w:rsidR="0007392C" w:rsidP="00DA5C22" w:rsidRDefault="00675128" w14:paraId="09D1A134" w14:textId="57883F80">
      <w:pPr>
        <w:pStyle w:val="KeyWordHead"/>
        <w:rPr>
          <w:b/>
          <w:bCs w:val="0"/>
          <w:sz w:val="21"/>
          <w:szCs w:val="21"/>
          <w:lang w:eastAsia="it-IT"/>
        </w:rPr>
      </w:pPr>
      <w:r w:rsidRPr="00793B49">
        <w:rPr>
          <w:b/>
          <w:bCs w:val="0"/>
          <w:sz w:val="21"/>
          <w:szCs w:val="21"/>
          <w:lang w:eastAsia="it-IT"/>
        </w:rPr>
        <w:t>KEYWORDS</w:t>
      </w:r>
    </w:p>
    <w:p w:rsidRPr="00586A35" w:rsidR="005743A8" w:rsidP="00675128" w:rsidRDefault="00BA7B52" w14:paraId="09D1A135" w14:textId="2D0672EC">
      <w:pPr>
        <w:pStyle w:val="KeyWords"/>
        <w:rPr>
          <w:lang w:eastAsia="it-IT"/>
          <w14:ligatures w14:val="standard"/>
        </w:rPr>
      </w:pPr>
      <w:r>
        <w:rPr>
          <w:lang w:eastAsia="it-IT"/>
          <w14:ligatures w14:val="standard"/>
        </w:rPr>
        <w:t>Sea Otters, Animal Computer Interaction, Ubiquitous Computing</w:t>
      </w:r>
    </w:p>
    <w:p w:rsidRPr="00586A35" w:rsidR="0007392C" w:rsidP="00284E3D" w:rsidRDefault="00675128" w14:paraId="09D1A138" w14:textId="4B1EB2B7">
      <w:pPr>
        <w:pStyle w:val="Head1"/>
      </w:pPr>
      <w:r w:rsidRPr="00586A35">
        <w:rPr>
          <w:rStyle w:val="Label"/>
          <w14:ligatures w14:val="standard"/>
        </w:rPr>
        <w:t>1</w:t>
      </w:r>
      <w:r w:rsidRPr="00586A35" w:rsidR="00586A35">
        <w:t> </w:t>
      </w:r>
      <w:r w:rsidR="002B2DB0">
        <w:t>Previous/Related Work</w:t>
      </w:r>
    </w:p>
    <w:p w:rsidR="00301595" w:rsidP="006C25F0" w:rsidRDefault="00301595" w14:paraId="639ED8CA" w14:textId="0078C415">
      <w:pPr>
        <w:pStyle w:val="Extract"/>
        <w:spacing w:before="0"/>
        <w:ind w:left="0"/>
        <w:rPr>
          <w:rFonts w:eastAsiaTheme="minorEastAsia"/>
          <w:lang w:eastAsia="it-IT"/>
          <w14:ligatures w14:val="standard"/>
        </w:rPr>
      </w:pPr>
      <w:r w:rsidRPr="2D0CA23F">
        <w:rPr>
          <w:rFonts w:eastAsiaTheme="minorEastAsia"/>
          <w:lang w:eastAsia="it-IT"/>
          <w14:ligatures w14:val="standard"/>
        </w:rPr>
        <w:t>The research that inspires most of the work in this project is from the Animal Computer Interaction Lab (ACI). The vision of this lab is to make strides in the emergent field of Animal Computer Interaction. Due to the more stringent demands of designing for animals, relevant work up to this point revolves around wearable devices or devices involving rudimentary interaction modalities [9,10]. Through this research we find that ACI</w:t>
      </w:r>
      <w:r w:rsidRPr="2D0CA23F" w:rsidR="2124A4B1">
        <w:rPr>
          <w:rFonts w:eastAsiaTheme="minorEastAsia"/>
          <w:lang w:eastAsia="it-IT"/>
          <w14:ligatures w14:val="standard"/>
        </w:rPr>
        <w:t xml:space="preserve"> devices</w:t>
      </w:r>
      <w:r w:rsidRPr="2D0CA23F">
        <w:rPr>
          <w:rFonts w:eastAsiaTheme="minorEastAsia"/>
          <w:lang w:eastAsia="it-IT"/>
          <w14:ligatures w14:val="standard"/>
        </w:rPr>
        <w:t xml:space="preserve"> can be built with the expectation that animals can have a simple understanding of how to interact with technologies even if they don’t know why [9]. Additional research has been done to look at larger timescale monitoring, including deducing the suitability of dogs for service roles [10]. This has some parallels to our use case of analyzing large timescales of data </w:t>
      </w:r>
      <w:r w:rsidRPr="2D0CA23F" w:rsidR="00446192">
        <w:rPr>
          <w:rFonts w:eastAsiaTheme="minorEastAsia"/>
          <w:lang w:eastAsia="it-IT"/>
          <w14:ligatures w14:val="standard"/>
        </w:rPr>
        <w:t>to</w:t>
      </w:r>
      <w:r w:rsidRPr="2D0CA23F">
        <w:rPr>
          <w:rFonts w:eastAsiaTheme="minorEastAsia"/>
          <w:lang w:eastAsia="it-IT"/>
          <w14:ligatures w14:val="standard"/>
        </w:rPr>
        <w:t xml:space="preserve"> analyze health information.  </w:t>
      </w:r>
    </w:p>
    <w:p w:rsidR="00301595" w:rsidP="00706364" w:rsidRDefault="00301595" w14:paraId="126D58C2" w14:textId="77777777">
      <w:pPr>
        <w:pStyle w:val="Extract"/>
        <w:ind w:left="0"/>
        <w:rPr>
          <w:rFonts w:eastAsiaTheme="minorHAnsi"/>
          <w:lang w:eastAsia="it-IT"/>
          <w14:ligatures w14:val="standard"/>
        </w:rPr>
      </w:pPr>
    </w:p>
    <w:p w:rsidR="00756EE5" w:rsidP="00706364" w:rsidRDefault="00756EE5" w14:paraId="1EE9022D" w14:textId="711A2A62">
      <w:pPr>
        <w:pStyle w:val="Extract"/>
        <w:ind w:left="0"/>
        <w:rPr>
          <w:lang w:eastAsia="it-IT"/>
          <w14:ligatures w14:val="standard"/>
        </w:rPr>
      </w:pPr>
      <w:r w:rsidRPr="00756EE5">
        <w:rPr>
          <w:rFonts w:eastAsiaTheme="minorHAnsi"/>
          <w:lang w:eastAsia="it-IT"/>
          <w14:ligatures w14:val="standard"/>
        </w:rPr>
        <w:t>This team is part of novel research on marine mammal enrichment and health activity. The most significant source to aid research has been derived from work by fellow Georgia Tech researcher Josh Terry entitled “Marine Mammal Health Informatics”</w:t>
      </w:r>
      <w:r w:rsidR="002B50D1">
        <w:rPr>
          <w:rFonts w:eastAsiaTheme="minorHAnsi"/>
          <w:lang w:eastAsia="it-IT"/>
          <w14:ligatures w14:val="standard"/>
        </w:rPr>
        <w:t xml:space="preserve"> </w:t>
      </w:r>
      <w:r w:rsidRPr="00756EE5">
        <w:rPr>
          <w:rFonts w:eastAsiaTheme="minorHAnsi"/>
          <w:lang w:eastAsia="it-IT"/>
          <w14:ligatures w14:val="standard"/>
        </w:rPr>
        <w:t>[1]. Terry experimented various otter toy options that engage natural behaviors, narrowed the best toy choice, further optimizes the toy based on realistic material and play behavior factors, and developed an enhanced otter toy with a MicroSD integration among other technology to quantify otter behavior [1]. This research highlighted several otter behaviors that will inform how a new toy prototype is developed, such as biting, smashing, spinning, and anxiety, that are unfamiliar to those not involved in the research space. To better understand what these behaviors meant, further research was dedicated to studying these behaviors and their potential causes as further detailed in this paper’s methodology.</w:t>
      </w:r>
      <w:r w:rsidRPr="00756EE5">
        <w:rPr>
          <w:lang w:eastAsia="it-IT"/>
          <w14:ligatures w14:val="standard"/>
        </w:rPr>
        <w:t> </w:t>
      </w:r>
    </w:p>
    <w:p w:rsidRPr="00756EE5" w:rsidR="006D71BA" w:rsidP="00706364" w:rsidRDefault="006D71BA" w14:paraId="2B71D7A8" w14:textId="77777777">
      <w:pPr>
        <w:pStyle w:val="Extract"/>
        <w:ind w:left="0"/>
        <w:rPr>
          <w:lang w:eastAsia="it-IT"/>
          <w14:ligatures w14:val="standard"/>
        </w:rPr>
      </w:pPr>
    </w:p>
    <w:p w:rsidR="0029583F" w:rsidP="00706364" w:rsidRDefault="00756EE5" w14:paraId="09D1A141" w14:textId="0E82997B">
      <w:pPr>
        <w:pStyle w:val="Extract"/>
        <w:ind w:left="0"/>
        <w:rPr>
          <w:rFonts w:eastAsiaTheme="minorEastAsia"/>
          <w:lang w:eastAsia="it-IT"/>
          <w14:ligatures w14:val="standard"/>
        </w:rPr>
      </w:pPr>
      <w:r w:rsidRPr="2D0CA23F">
        <w:rPr>
          <w:rFonts w:eastAsiaTheme="minorEastAsia"/>
          <w:lang w:eastAsia="it-IT"/>
          <w14:ligatures w14:val="standard"/>
        </w:rPr>
        <w:t xml:space="preserve">Because of the novelty of this research space, this work follows yet differs from Terry’s work in many ways.  First, this study is different in exploring the application of an entirely different otter toy arguably closer to the species’ natural environment and behaviors: kelp. This toy will if of an entirely different material and build, and it will have different technical integrations given its significant inability to waterproof. Moreover, this study works solely on the development of this toy and the analysis of its data as opposed to also building an informatics interface to present the data in a user-friendly manner. </w:t>
      </w:r>
    </w:p>
    <w:p w:rsidR="00F73FDC" w:rsidP="00706364" w:rsidRDefault="00F73FDC" w14:paraId="08E104CA" w14:textId="77777777">
      <w:pPr>
        <w:pStyle w:val="Extract"/>
        <w:ind w:left="0"/>
        <w:rPr>
          <w:rFonts w:eastAsiaTheme="minorHAnsi"/>
          <w:lang w:eastAsia="it-IT"/>
          <w14:ligatures w14:val="standard"/>
        </w:rPr>
      </w:pPr>
    </w:p>
    <w:p w:rsidRPr="00483C6A" w:rsidR="00F73FDC" w:rsidP="00706364" w:rsidRDefault="00F73FDC" w14:paraId="1286CA9D" w14:textId="3B0100B0">
      <w:pPr>
        <w:pStyle w:val="Extract"/>
        <w:ind w:left="0"/>
        <w:rPr>
          <w:lang w:eastAsia="it-IT"/>
          <w14:ligatures w14:val="standard"/>
        </w:rPr>
      </w:pPr>
      <w:r w:rsidRPr="00F73FDC">
        <w:rPr>
          <w:lang w:eastAsia="it-IT"/>
          <w14:ligatures w14:val="standard"/>
        </w:rPr>
        <w:t xml:space="preserve">We take valuable inspiration from work in the ACI lab, Josh Terry’s previous endeavors, and related work in the broader field. Research has been done on gamifying animal play behavior </w:t>
      </w:r>
      <w:r w:rsidRPr="00F73FDC" w:rsidR="00C20E74">
        <w:rPr>
          <w:lang w:eastAsia="it-IT"/>
          <w14:ligatures w14:val="standard"/>
        </w:rPr>
        <w:t>to</w:t>
      </w:r>
      <w:r w:rsidRPr="00F73FDC">
        <w:rPr>
          <w:lang w:eastAsia="it-IT"/>
          <w14:ligatures w14:val="standard"/>
        </w:rPr>
        <w:t xml:space="preserve"> better understand their behavioral patterns [11]. Using all these previous works we intend to create a novel design and pipeline that serves </w:t>
      </w:r>
      <w:r w:rsidRPr="00F73FDC" w:rsidR="6C165E92">
        <w:rPr>
          <w:lang w:eastAsia="it-IT"/>
          <w14:ligatures w14:val="standard"/>
        </w:rPr>
        <w:t>our unique use case</w:t>
      </w:r>
      <w:r w:rsidRPr="00F73FDC">
        <w:rPr>
          <w:lang w:eastAsia="it-IT"/>
          <w14:ligatures w14:val="standard"/>
        </w:rPr>
        <w:t xml:space="preserve"> </w:t>
      </w:r>
    </w:p>
    <w:p w:rsidR="00496F84" w:rsidP="00284E3D" w:rsidRDefault="00496F84" w14:paraId="4557F8DA" w14:textId="00B3A97F">
      <w:pPr>
        <w:pStyle w:val="Head1"/>
      </w:pPr>
      <w:r>
        <w:rPr>
          <w:rStyle w:val="Label"/>
          <w14:ligatures w14:val="standard"/>
        </w:rPr>
        <w:t>2</w:t>
      </w:r>
      <w:r w:rsidRPr="00586A35">
        <w:t> </w:t>
      </w:r>
      <w:r>
        <w:t>Our Work</w:t>
      </w:r>
    </w:p>
    <w:p w:rsidRPr="00414007" w:rsidR="009343AD" w:rsidP="00414007" w:rsidRDefault="00FE2327" w14:paraId="62FABE46" w14:textId="77777777">
      <w:pPr>
        <w:pStyle w:val="Head2"/>
        <w:spacing w:before="240" w:after="0"/>
        <w:rPr>
          <w:rStyle w:val="Label"/>
          <w:b/>
          <w:bCs w:val="0"/>
          <w:sz w:val="22"/>
          <w:szCs w:val="22"/>
          <w14:ligatures w14:val="standard"/>
        </w:rPr>
      </w:pPr>
      <w:r w:rsidRPr="00414007">
        <w:rPr>
          <w:rStyle w:val="Label"/>
          <w:b/>
          <w:bCs w:val="0"/>
          <w:sz w:val="22"/>
          <w:szCs w:val="22"/>
          <w14:ligatures w14:val="standard"/>
        </w:rPr>
        <w:t>2.1 Methodology</w:t>
      </w:r>
    </w:p>
    <w:p w:rsidRPr="005C5B5F" w:rsidR="009343AD" w:rsidP="005C5B5F" w:rsidRDefault="009343AD" w14:paraId="216FCA68" w14:textId="0FB38B73">
      <w:pPr>
        <w:pStyle w:val="Head2"/>
      </w:pPr>
      <w:r w:rsidRPr="005C5B5F">
        <w:t xml:space="preserve">The development of a novel otter toy required context-building and subsequent discussion on product planning. Given the unfamiliarity of members with this field of research, members were encouraged to take time to understand both animal computer interaction as a subsection of ubiquitous computing and marine mammal research. Then, the team was tasked with independently researching otter enrichment in all settings (natural and captive) and what can be learned from the various behaviors exhibited in these interactions. Thus, </w:t>
      </w:r>
      <w:r w:rsidRPr="005C5B5F" w:rsidR="3FA9B8BA">
        <w:t>most of</w:t>
      </w:r>
      <w:r w:rsidRPr="005C5B5F">
        <w:t xml:space="preserve"> the work thus far has consisted mostly of information and requirements gathering in addition to initial designing.  Significant findings of note in context to this project are shared as follows. </w:t>
      </w:r>
    </w:p>
    <w:p w:rsidR="00483C6A" w:rsidP="00284E3D" w:rsidRDefault="00D4446F" w14:paraId="1BF2BEB2" w14:textId="77777777">
      <w:pPr>
        <w:pStyle w:val="Head1"/>
      </w:pPr>
      <w:r>
        <w:t>2.2 Results</w:t>
      </w:r>
    </w:p>
    <w:p w:rsidRPr="008A1A88" w:rsidR="006D71BA" w:rsidP="008A1A88" w:rsidRDefault="00483C6A" w14:paraId="3667A9C8" w14:textId="2E550189">
      <w:r w:rsidRPr="008A1A88">
        <w:t>Various sources studied otter behaviors in enrichment settings. One source quantified the presence of similar behaviors among several toys that match some of the data seen in Terry’s work [5].</w:t>
      </w:r>
      <w:r w:rsidRPr="008A1A88" w:rsidR="00706364">
        <w:t xml:space="preserve"> </w:t>
      </w:r>
      <w:r w:rsidRPr="008A1A88">
        <w:t xml:space="preserve">Other sources include otter enrichment videos provided by aquariums that highlighted unique toys and the unique behaviors exhibited after engagement with these toys [2,3,4,7]. </w:t>
      </w:r>
      <w:r w:rsidRPr="008A1A88" w:rsidR="002114CE">
        <w:t xml:space="preserve">Across all </w:t>
      </w:r>
      <w:r w:rsidRPr="008A1A88" w:rsidR="00C5603A">
        <w:t>four</w:t>
      </w:r>
      <w:r w:rsidRPr="008A1A88" w:rsidR="002114CE">
        <w:t xml:space="preserve"> zoos studied, </w:t>
      </w:r>
      <w:r w:rsidRPr="008A1A88" w:rsidR="00B106AA">
        <w:t>two explored food-scarce toys</w:t>
      </w:r>
      <w:r w:rsidRPr="008A1A88" w:rsidR="00C5603A">
        <w:t xml:space="preserve"> </w:t>
      </w:r>
      <w:r w:rsidRPr="008A1A88" w:rsidR="00507856">
        <w:t>while one uniquely explored ice as a toy</w:t>
      </w:r>
      <w:r w:rsidRPr="008A1A88" w:rsidR="00214ED4">
        <w:t xml:space="preserve">, yet all </w:t>
      </w:r>
      <w:r w:rsidRPr="008A1A88" w:rsidR="00C96855">
        <w:t>demonstrat</w:t>
      </w:r>
      <w:r w:rsidRPr="008A1A88" w:rsidR="00214ED4">
        <w:t xml:space="preserve">ed </w:t>
      </w:r>
      <w:r w:rsidRPr="008A1A88" w:rsidR="00C96855">
        <w:t>biting</w:t>
      </w:r>
      <w:r w:rsidRPr="008A1A88" w:rsidR="004D6423">
        <w:t xml:space="preserve">, grabbing, </w:t>
      </w:r>
      <w:r w:rsidRPr="008A1A88" w:rsidR="00214ED4">
        <w:t>and bashing</w:t>
      </w:r>
      <w:r w:rsidRPr="008A1A88" w:rsidR="00C96855">
        <w:t xml:space="preserve"> behaviors</w:t>
      </w:r>
      <w:r w:rsidRPr="008A1A88" w:rsidR="005653DF">
        <w:t xml:space="preserve"> [</w:t>
      </w:r>
      <w:r w:rsidRPr="008A1A88" w:rsidR="00380E97">
        <w:t>2,3,4</w:t>
      </w:r>
      <w:r w:rsidRPr="008A1A88" w:rsidR="00507856">
        <w:t>,7</w:t>
      </w:r>
      <w:r w:rsidRPr="008A1A88" w:rsidR="003A5485">
        <w:t>].</w:t>
      </w:r>
      <w:r w:rsidRPr="008A1A88" w:rsidR="006C2008">
        <w:t xml:space="preserve"> </w:t>
      </w:r>
      <w:r w:rsidRPr="008A1A88">
        <w:t>Thus, the team developed a strong discernment that otters are very rough players and require heavy duty enrichment toys that can deal with the intensity of their play sessions. </w:t>
      </w:r>
    </w:p>
    <w:p w:rsidRPr="008A1A88" w:rsidR="00D30679" w:rsidP="008A1A88" w:rsidRDefault="00D30679" w14:paraId="523DEDE3" w14:textId="77777777"/>
    <w:p w:rsidRPr="008A1A88" w:rsidR="00483C6A" w:rsidP="008A1A88" w:rsidRDefault="00483C6A" w14:paraId="4483F2E6" w14:textId="7E03972C">
      <w:r w:rsidRPr="008A1A88">
        <w:t>The various sources heavily influenced the design decision to go forward with a kelp-like toy for development. A kelp toy was judged better primarily as it allowed handlers to be involved in the enrichment session as well to closely monitor the presence of technology in the water tanks. Moreover, it allows for better quantifiable data from interactions particularly in the ability to note position changes by both the otter and the handler, pull and bite force, and the involvement of any spinning or twisting behaviors among other things. </w:t>
      </w:r>
    </w:p>
    <w:p w:rsidR="00366FBC" w:rsidP="00284E3D" w:rsidRDefault="009F69EE" w14:paraId="564EBA2F" w14:textId="047F4999">
      <w:pPr>
        <w:pStyle w:val="Head1"/>
      </w:pPr>
      <w:r>
        <w:rPr>
          <w:rStyle w:val="Label"/>
          <w14:ligatures w14:val="standard"/>
        </w:rPr>
        <w:t>3</w:t>
      </w:r>
      <w:r w:rsidRPr="00586A35">
        <w:t> </w:t>
      </w:r>
      <w:r>
        <w:t>Discussion</w:t>
      </w:r>
    </w:p>
    <w:p w:rsidRPr="00D730AF" w:rsidR="60C4EE9A" w:rsidP="00D730AF" w:rsidRDefault="60C4EE9A" w14:paraId="2C233960" w14:textId="0A261A45">
      <w:r w:rsidRPr="00D730AF">
        <w:t xml:space="preserve">Through our research and prior literature, the team made the design decision to go forward with a kelp-like toy for development. Prior to this decision another contender was an ice-based toy, however this option presented complications. The ice-based solution was an original option because the ice itself could be bashed, gnawed, etc. And afterwards through photo analysis we could create inferential data points. However, the team postulated that it might be difficult in a supervised setting for the researchers to retrieve the ice chunk from the otters. Additionally, there was a fear that technical pieces embedded within the ice were accessible by the otter and may present a health hazard. A kelp-toy had the added benefit of being a strictly supervised solution (it would be held on one end by the researcher). Moreover, through preliminary discussions a kelp toy would have more sensing capabilities that could categorize and quantify various otter actions: pull, twirl, paw, bite, etc. </w:t>
      </w:r>
    </w:p>
    <w:p w:rsidRPr="00D730AF" w:rsidR="60C4EE9A" w:rsidP="00D730AF" w:rsidRDefault="60C4EE9A" w14:paraId="7205E794" w14:textId="1BD4546E">
      <w:r w:rsidRPr="00D730AF">
        <w:t>Various components of this project make the translation from research and ideation to prototype difficult. First, the design constraints are extensive need to accommodate for the context and users make thinking through the design critical. This device needs to operate in a heavily used aquatic environment. Additionally, lots of research needed to be done to ensure the kelp-toy would accommodate for all possible affordances that an otter needs to play. The research needs of this project are unlike others revolving around HCI. We can’t rely on research methods such as interviews or surveys but instead we depend on primary sources such as videos or research papers. The hardware learning curve has been an additional pain point, but we have relied on members of the Animal-Computer Interaction Lab as subject matter experts and left most of the hardware acquisition needs to them.</w:t>
      </w:r>
    </w:p>
    <w:p w:rsidR="00496F84" w:rsidP="00284E3D" w:rsidRDefault="1E9A6CE0" w14:paraId="55402B78" w14:textId="1C806AE2">
      <w:pPr>
        <w:pStyle w:val="Head1"/>
      </w:pPr>
      <w:r>
        <w:rPr>
          <w:rStyle w:val="Label"/>
          <w14:ligatures w14:val="standard"/>
        </w:rPr>
        <w:t>4</w:t>
      </w:r>
      <w:r w:rsidRPr="00586A35">
        <w:t> </w:t>
      </w:r>
      <w:r>
        <w:t>Future Work</w:t>
      </w:r>
    </w:p>
    <w:p w:rsidRPr="00D730AF" w:rsidR="00816F76" w:rsidP="00D730AF" w:rsidRDefault="00816F76" w14:paraId="01BE1A2C" w14:textId="450E0132">
      <w:r w:rsidRPr="00D730AF">
        <w:t xml:space="preserve">The team plans to start full-force </w:t>
      </w:r>
      <w:r w:rsidRPr="00D730AF" w:rsidR="00A74000">
        <w:t xml:space="preserve">development on the kelp toy by starting development and experimentation with a more familiar mammalian species: dogs. Given the immense involvement of dogs in modern animal computer interaction work, their </w:t>
      </w:r>
      <w:r w:rsidRPr="00D730AF" w:rsidR="008C40D2">
        <w:t>involvement in prototype development allows for easier accessibility to test specific materials, construction, and technical integration without having to undergo difficult planning and negotiation to work with the otters at the aquarium. In the opportunity that the team can work with our target species, there will be a much better product that can test realistic applications as opposed to working out simple starting kinks and problems.</w:t>
      </w:r>
    </w:p>
    <w:p w:rsidRPr="00D730AF" w:rsidR="008C40D2" w:rsidP="00D730AF" w:rsidRDefault="008C40D2" w14:paraId="5514E27B" w14:textId="77777777"/>
    <w:p w:rsidRPr="00D730AF" w:rsidR="008C40D2" w:rsidP="00D730AF" w:rsidRDefault="008C40D2" w14:paraId="71B5319B" w14:textId="6594BD82">
      <w:r w:rsidRPr="00D730AF">
        <w:t xml:space="preserve">The physical development of the toy prototype </w:t>
      </w:r>
      <w:r w:rsidR="000613FF">
        <w:t xml:space="preserve">considers </w:t>
      </w:r>
      <w:r w:rsidR="007455B0">
        <w:t>several</w:t>
      </w:r>
      <w:r w:rsidR="000613FF">
        <w:t xml:space="preserve"> </w:t>
      </w:r>
      <w:r w:rsidR="008141B2">
        <w:t xml:space="preserve">factors, fabrics, and testing. </w:t>
      </w:r>
      <w:r w:rsidRPr="00D730AF">
        <w:t xml:space="preserve">The plan is to create an enclosure made of a tough material, likely ballistic nylon, that is durable to the roughness of otters and dogs. The enclosure should have an opening and pockets where sensors, microcontrollers, battery, and communication devices can be slipped into. There will be two shimmer IMU </w:t>
      </w:r>
      <w:r w:rsidRPr="00D730AF" w:rsidR="001B0DFF">
        <w:t>devices located on either end of the kelp toy such that the motion</w:t>
      </w:r>
      <w:r w:rsidRPr="00D730AF" w:rsidR="00B87487">
        <w:t xml:space="preserve"> of the otter can be gathered, and</w:t>
      </w:r>
      <w:r w:rsidRPr="00D730AF" w:rsidR="009C4B99">
        <w:t xml:space="preserve"> the handler position relative to the kelp can be determined. Processing the data from the sensor will be accomplished with a Tiny Pico V2 microcontroller while Wi-Fi communication will be handled by an ESP development board. All devices must be powered by a lithium-ion battery</w:t>
      </w:r>
      <w:r w:rsidRPr="00D730AF" w:rsidR="00917873">
        <w:t>. Once the device is made, our focus will shift to data processing. The device must first be able to determine which side the handler is holding, likely seen by a decrease in magnitude of various IMU data. Once this is</w:t>
      </w:r>
      <w:r w:rsidRPr="00D730AF" w:rsidR="00B70015">
        <w:t xml:space="preserve"> determined, the opposite end can be determined to be associated with the otter/dog, and data on the end will be processed to yield information such as speed of various movements the animal performs. This process will likely end up being itera</w:t>
      </w:r>
      <w:r w:rsidRPr="00D730AF" w:rsidR="00E94C00">
        <w:t>tive as the best point patterns in the data are determined to yield the most comprehensive overview of the animals’ health.</w:t>
      </w:r>
    </w:p>
    <w:p w:rsidR="0064249A" w:rsidP="00284E3D" w:rsidRDefault="0064249A" w14:paraId="64A5D826" w14:textId="73D6C23F">
      <w:pPr>
        <w:pStyle w:val="Head1"/>
        <w:rPr>
          <w:rStyle w:val="normaltextrun"/>
          <w:rFonts w:eastAsiaTheme="minorHAnsi" w:cstheme="minorBidi"/>
          <w:b w:val="0"/>
          <w:sz w:val="18"/>
          <w:szCs w:val="22"/>
        </w:rPr>
      </w:pPr>
      <w:r>
        <w:rPr>
          <w:rStyle w:val="normaltextrun"/>
        </w:rPr>
        <w:t>5 Conclusions</w:t>
      </w:r>
    </w:p>
    <w:p w:rsidRPr="000D5BAF" w:rsidR="0064249A" w:rsidP="000B78BF" w:rsidRDefault="000E4381" w14:paraId="49FD302B" w14:textId="703ABA9A">
      <w:pPr>
        <w:pStyle w:val="Head1"/>
        <w:spacing w:before="0"/>
        <w:rPr>
          <w:rStyle w:val="normaltextrun"/>
          <w:b w:val="0"/>
          <w:bCs/>
          <w:sz w:val="18"/>
          <w:szCs w:val="16"/>
        </w:rPr>
      </w:pPr>
      <w:r w:rsidRPr="000E4381">
        <w:rPr>
          <w:rStyle w:val="normaltextrun"/>
          <w:b w:val="0"/>
          <w:bCs/>
          <w:sz w:val="18"/>
          <w:szCs w:val="16"/>
        </w:rPr>
        <w:t>Animals are often overlooked when thinking about who can benefit from the use of technology. However, through measures like health, behavior, and performance tracking, animals can also become a user that benefits from wearable technology or instrumented toys. As a team, we aim to explore ways to capture health information on sea otters in captivity through their interactions with instrumented enrichment toys, which will in turn inform the handlers of the otters’ health statuses. After conducting research on the play behaviors of otters in the wild and in captivity, we have discovered that otters exhibit biting, smashing, and chasing behaviors with the toys and other objects in their environment [3, 4]. Looking at past studies on animal computer interaction involving otters and dogs, we examined methods in which sensors were incorporated into the animals’ toys to record certain behaviors [1, 9, 10]. Focusing on Josh Terry’s previous work with otters, we will similarly create a toy that will allow the otter to display natural behaviors while interacting with it. Our toy differs in that it will resemble kelp, which is commonly found in the otters’ habitat in the wild. Our toy will also require more involvement from the handler than Terry’s previous toys did. Our next steps involve obtaining the materials required to create the physical prototype, creating the prototype, and then testing the prototype with dogs first.</w:t>
      </w:r>
    </w:p>
    <w:p w:rsidRPr="00586A35" w:rsidR="0007392C" w:rsidP="00AA5BF1" w:rsidRDefault="00AA5BF1" w14:paraId="09D1A152" w14:textId="297AB91D">
      <w:pPr>
        <w:pStyle w:val="ReferenceHead"/>
        <w:rPr>
          <w14:ligatures w14:val="standard"/>
        </w:rPr>
      </w:pPr>
      <w:r w:rsidRPr="00586A35">
        <w:rPr>
          <w14:ligatures w14:val="standard"/>
        </w:rPr>
        <w:t>REFERENCES</w:t>
      </w:r>
    </w:p>
    <w:p w:rsidRPr="008A365E" w:rsidR="008A365E" w:rsidP="007A7A9A" w:rsidRDefault="008A365E" w14:paraId="24A903A1" w14:textId="668AE419">
      <w:pPr>
        <w:pStyle w:val="Bibentry"/>
      </w:pPr>
      <w:r w:rsidRPr="008A365E">
        <w:t xml:space="preserve">[1] </w:t>
      </w:r>
      <w:r>
        <w:tab/>
      </w:r>
      <w:r w:rsidRPr="008A365E">
        <w:t xml:space="preserve">Terry, J. (2022). Marine Mammal Health Informatics. Recent Work. Retrieved November 2, </w:t>
      </w:r>
      <w:proofErr w:type="gramStart"/>
      <w:r w:rsidRPr="008A365E">
        <w:t>2022</w:t>
      </w:r>
      <w:proofErr w:type="gramEnd"/>
      <w:r w:rsidRPr="008A365E">
        <w:t xml:space="preserve"> from </w:t>
      </w:r>
      <w:proofErr w:type="spellStart"/>
      <w:r w:rsidRPr="008A365E">
        <w:t>joshterry.tech</w:t>
      </w:r>
      <w:proofErr w:type="spellEnd"/>
      <w:r w:rsidRPr="008A365E">
        <w:t>. </w:t>
      </w:r>
    </w:p>
    <w:p w:rsidRPr="008A365E" w:rsidR="008A365E" w:rsidP="007A7A9A" w:rsidRDefault="008A365E" w14:paraId="02FCF7C8" w14:textId="795D91B5">
      <w:pPr>
        <w:pStyle w:val="Bibentry"/>
      </w:pPr>
      <w:r w:rsidRPr="008A365E">
        <w:t xml:space="preserve">[2] </w:t>
      </w:r>
      <w:r>
        <w:tab/>
      </w:r>
      <w:r w:rsidRPr="008A365E">
        <w:t xml:space="preserve">Oregon Zoo. [Oregon Zoo]. (2019, Jul. 30). Sea Otter Pup Tries New Toys [Video]. YouTube. </w:t>
      </w:r>
      <w:hyperlink w:tgtFrame="_blank" w:history="1" r:id="rId20">
        <w:r w:rsidRPr="008A365E">
          <w:rPr>
            <w:rStyle w:val="Hyperlink"/>
            <w14:ligatures w14:val="standard"/>
          </w:rPr>
          <w:t>https://youtu.be/7NSBP3cIPZ4.</w:t>
        </w:r>
      </w:hyperlink>
      <w:r w:rsidRPr="008A365E">
        <w:t> </w:t>
      </w:r>
    </w:p>
    <w:p w:rsidRPr="008A365E" w:rsidR="008A365E" w:rsidP="007A7A9A" w:rsidRDefault="008A365E" w14:paraId="3DBA614A" w14:textId="15ABCBE9">
      <w:pPr>
        <w:pStyle w:val="Bibentry"/>
      </w:pPr>
      <w:r w:rsidRPr="008A365E">
        <w:t xml:space="preserve">[3] </w:t>
      </w:r>
      <w:r>
        <w:tab/>
      </w:r>
      <w:r w:rsidRPr="008A365E">
        <w:t>The Sacramento Zoo. [</w:t>
      </w:r>
      <w:proofErr w:type="spellStart"/>
      <w:r w:rsidRPr="008A365E">
        <w:t>TheSacramentoZoo</w:t>
      </w:r>
      <w:proofErr w:type="spellEnd"/>
      <w:r w:rsidRPr="008A365E">
        <w:t xml:space="preserve">]. (2013, Dec. 19). River Otters Playing with New Toys [Video]. YouTube. </w:t>
      </w:r>
      <w:hyperlink w:tgtFrame="_blank" w:history="1" r:id="rId21">
        <w:r w:rsidRPr="008A365E">
          <w:rPr>
            <w:rStyle w:val="Hyperlink"/>
            <w14:ligatures w14:val="standard"/>
          </w:rPr>
          <w:t>https://youtu.be/rlML22j_KOA.</w:t>
        </w:r>
      </w:hyperlink>
      <w:r w:rsidRPr="008A365E">
        <w:t> </w:t>
      </w:r>
    </w:p>
    <w:p w:rsidRPr="008A365E" w:rsidR="008A365E" w:rsidP="007A7A9A" w:rsidRDefault="008A365E" w14:paraId="32331F1D" w14:textId="7ABA668F">
      <w:pPr>
        <w:pStyle w:val="Bibentry"/>
      </w:pPr>
      <w:r w:rsidRPr="008A365E">
        <w:t xml:space="preserve">[4] </w:t>
      </w:r>
      <w:r>
        <w:tab/>
      </w:r>
      <w:r w:rsidRPr="008A365E">
        <w:t xml:space="preserve">Paradise Wildlife Park. [Paradise Wildlife Park]. (2020, Dec. 22). Otters Play </w:t>
      </w:r>
      <w:proofErr w:type="gramStart"/>
      <w:r w:rsidRPr="008A365E">
        <w:t>With</w:t>
      </w:r>
      <w:proofErr w:type="gramEnd"/>
      <w:r w:rsidRPr="008A365E">
        <w:t xml:space="preserve"> New Enrichment Toy! [Video]. YouTube. </w:t>
      </w:r>
      <w:hyperlink w:tgtFrame="_blank" w:history="1" r:id="rId22">
        <w:r w:rsidRPr="008A365E">
          <w:rPr>
            <w:rStyle w:val="Hyperlink"/>
            <w14:ligatures w14:val="standard"/>
          </w:rPr>
          <w:t>https://youtu.be/8_z38pPQe_E.</w:t>
        </w:r>
      </w:hyperlink>
      <w:r w:rsidRPr="008A365E">
        <w:t> </w:t>
      </w:r>
    </w:p>
    <w:p w:rsidRPr="008A365E" w:rsidR="008A365E" w:rsidP="007A7A9A" w:rsidRDefault="008A365E" w14:paraId="6E3D7419" w14:textId="5BFD6FA3">
      <w:pPr>
        <w:pStyle w:val="Bibentry"/>
      </w:pPr>
      <w:r w:rsidRPr="008A365E">
        <w:t xml:space="preserve">[5] </w:t>
      </w:r>
      <w:r>
        <w:tab/>
      </w:r>
      <w:r w:rsidRPr="008A365E">
        <w:t xml:space="preserve">Sowa, S. (2015). “Sea Otter Enrichment at the Shedd Aquarium.” Marine Mammal Internship Shedd Aquarium. Retrieved November 2, 2022 from </w:t>
      </w:r>
      <w:hyperlink w:tgtFrame="_blank" w:history="1" r:id="rId23">
        <w:r w:rsidRPr="008A365E">
          <w:rPr>
            <w:rStyle w:val="Hyperlink"/>
            <w14:ligatures w14:val="standard"/>
          </w:rPr>
          <w:t>https://www.researchgate.net/profile/Stephanie-Sowa/publication/273724486_Sea_Otter_Enrichment/links/5509c03a0cf26198a639a866/Sea-Otter-Enrichment.pdf</w:t>
        </w:r>
      </w:hyperlink>
      <w:r w:rsidRPr="008A365E">
        <w:t>. </w:t>
      </w:r>
    </w:p>
    <w:p w:rsidRPr="008A365E" w:rsidR="008A365E" w:rsidP="007A7A9A" w:rsidRDefault="008A365E" w14:paraId="469BD7BF" w14:textId="24B0AB70">
      <w:pPr>
        <w:pStyle w:val="Bibentry"/>
      </w:pPr>
      <w:r w:rsidRPr="008A365E">
        <w:t xml:space="preserve">[6] </w:t>
      </w:r>
      <w:r>
        <w:tab/>
      </w:r>
      <w:r w:rsidRPr="008A365E">
        <w:t xml:space="preserve">Bandini, E., Bandini, M., &amp; Tennie, C. (2021). “A short report on the extent of stone handling behavior across otter species.” </w:t>
      </w:r>
      <w:r w:rsidRPr="008A365E">
        <w:rPr>
          <w:i/>
          <w:iCs/>
        </w:rPr>
        <w:t>Animal Behavior and Cognition</w:t>
      </w:r>
      <w:r w:rsidRPr="008A365E">
        <w:t xml:space="preserve">, 8(1), 15-22. </w:t>
      </w:r>
      <w:hyperlink w:tgtFrame="_blank" w:history="1" r:id="rId24">
        <w:r w:rsidRPr="008A365E">
          <w:rPr>
            <w:rStyle w:val="Hyperlink"/>
            <w14:ligatures w14:val="standard"/>
          </w:rPr>
          <w:t>https://doi.org/10.26451/abc.08.01.02.2021</w:t>
        </w:r>
      </w:hyperlink>
      <w:r w:rsidRPr="008A365E">
        <w:t>. </w:t>
      </w:r>
    </w:p>
    <w:p w:rsidRPr="008A365E" w:rsidR="008A365E" w:rsidP="007A7A9A" w:rsidRDefault="008A365E" w14:paraId="63B08D2E" w14:textId="28ADBEC2">
      <w:pPr>
        <w:pStyle w:val="Bibentry"/>
      </w:pPr>
      <w:r w:rsidRPr="008A365E">
        <w:t xml:space="preserve">[7] </w:t>
      </w:r>
      <w:r>
        <w:tab/>
      </w:r>
      <w:r w:rsidRPr="008A365E">
        <w:t xml:space="preserve">Audubon Nature Institute. [Audubon Nature Institute]. (2011, Jan. 27). Sea Otters Love Ice! [Video]. YouTube. </w:t>
      </w:r>
      <w:hyperlink w:tgtFrame="_blank" w:history="1" r:id="rId25">
        <w:r w:rsidRPr="008A365E">
          <w:rPr>
            <w:rStyle w:val="Hyperlink"/>
            <w14:ligatures w14:val="standard"/>
          </w:rPr>
          <w:t>https://youtu.be/k5gMPstOF64.</w:t>
        </w:r>
      </w:hyperlink>
      <w:r w:rsidRPr="008A365E">
        <w:t> </w:t>
      </w:r>
    </w:p>
    <w:p w:rsidRPr="00586A35" w:rsidR="008A365E" w:rsidP="007A7A9A" w:rsidRDefault="008A365E" w14:paraId="5B61C489" w14:textId="6FAD2818">
      <w:pPr>
        <w:pStyle w:val="Bibentry"/>
      </w:pPr>
      <w:r w:rsidRPr="008A365E">
        <w:t>[8]</w:t>
      </w:r>
      <w:r>
        <w:tab/>
      </w:r>
      <w:r w:rsidRPr="008A365E">
        <w:t xml:space="preserve"> Foster-Turley, P. &amp; Markowitz, H. (1982). “A captive behavioral enrichment study with Asian small-clawed river otters (</w:t>
      </w:r>
      <w:proofErr w:type="spellStart"/>
      <w:r w:rsidRPr="008A365E">
        <w:t>Aonyz</w:t>
      </w:r>
      <w:proofErr w:type="spellEnd"/>
      <w:r w:rsidRPr="008A365E">
        <w:t xml:space="preserve"> cinerea).” </w:t>
      </w:r>
      <w:r w:rsidRPr="008A365E">
        <w:rPr>
          <w:i/>
          <w:iCs/>
        </w:rPr>
        <w:t>Zoo Biology</w:t>
      </w:r>
      <w:r w:rsidRPr="008A365E">
        <w:t xml:space="preserve">, 1(1), p. 29-43. </w:t>
      </w:r>
      <w:hyperlink w:tgtFrame="_blank" w:history="1" r:id="rId26">
        <w:r w:rsidRPr="008A365E">
          <w:rPr>
            <w:rStyle w:val="Hyperlink"/>
            <w14:ligatures w14:val="standard"/>
          </w:rPr>
          <w:t>https://doi.org/10.1002/zoo.1430010104</w:t>
        </w:r>
      </w:hyperlink>
      <w:r w:rsidRPr="008A365E">
        <w:t>. </w:t>
      </w:r>
    </w:p>
    <w:p w:rsidRPr="006851F8" w:rsidR="006851F8" w:rsidP="007A7A9A" w:rsidRDefault="006851F8" w14:paraId="2AFABB83" w14:textId="6BA2146B">
      <w:pPr>
        <w:pStyle w:val="Bibentry"/>
      </w:pPr>
      <w:r w:rsidRPr="006851F8">
        <w:t xml:space="preserve">[9] Jackson, M., </w:t>
      </w:r>
      <w:proofErr w:type="spellStart"/>
      <w:r w:rsidRPr="006851F8">
        <w:t>Zeagler</w:t>
      </w:r>
      <w:proofErr w:type="spellEnd"/>
      <w:r w:rsidRPr="006851F8">
        <w:t xml:space="preserve">, C., Valentin, G., Martin, A., Martin, V., </w:t>
      </w:r>
      <w:proofErr w:type="spellStart"/>
      <w:r w:rsidRPr="006851F8">
        <w:t>Delawalla</w:t>
      </w:r>
      <w:proofErr w:type="spellEnd"/>
      <w:r w:rsidRPr="006851F8">
        <w:t xml:space="preserve">, A., Blount, W., </w:t>
      </w:r>
      <w:proofErr w:type="spellStart"/>
      <w:r w:rsidRPr="006851F8">
        <w:t>Eiring</w:t>
      </w:r>
      <w:proofErr w:type="spellEnd"/>
      <w:r w:rsidRPr="006851F8">
        <w:t xml:space="preserve">, S., Hollis, R., </w:t>
      </w:r>
      <w:proofErr w:type="spellStart"/>
      <w:r w:rsidRPr="006851F8">
        <w:t>Kshirsagar</w:t>
      </w:r>
      <w:proofErr w:type="spellEnd"/>
      <w:r w:rsidRPr="006851F8">
        <w:t xml:space="preserve">, Y., &amp; </w:t>
      </w:r>
      <w:proofErr w:type="spellStart"/>
      <w:r w:rsidRPr="006851F8">
        <w:t>Starner</w:t>
      </w:r>
      <w:proofErr w:type="spellEnd"/>
      <w:r w:rsidRPr="006851F8">
        <w:t>, T. (2013). Facilitating Interactions for Dogs with Occupations: Wearable Dog-Activated</w:t>
      </w:r>
      <w:r w:rsidR="00654E2D">
        <w:t xml:space="preserve"> </w:t>
      </w:r>
      <w:r w:rsidRPr="006851F8">
        <w:t>Interfaces.</w:t>
      </w:r>
      <w:r w:rsidR="00654E2D">
        <w:t xml:space="preserve"> </w:t>
      </w:r>
      <w:r w:rsidRPr="006851F8">
        <w:t>ISWC’13,</w:t>
      </w:r>
      <w:r w:rsidR="00654E2D">
        <w:t xml:space="preserve"> </w:t>
      </w:r>
      <w:r w:rsidRPr="006851F8">
        <w:t>New</w:t>
      </w:r>
      <w:r w:rsidR="00654E2D">
        <w:t xml:space="preserve"> </w:t>
      </w:r>
      <w:r w:rsidRPr="006851F8">
        <w:t>York</w:t>
      </w:r>
      <w:r w:rsidR="00654E2D">
        <w:t xml:space="preserve"> </w:t>
      </w:r>
      <w:r w:rsidRPr="006851F8">
        <w:t xml:space="preserve">City, United States, https://smartech.gatech.edu/bitstream/handle/1853/52140/iswc198GV.pdf. </w:t>
      </w:r>
    </w:p>
    <w:p w:rsidRPr="006851F8" w:rsidR="009D1258" w:rsidP="007A7A9A" w:rsidRDefault="006851F8" w14:paraId="6A7CF346" w14:textId="2036E7A6">
      <w:pPr>
        <w:pStyle w:val="Bibentry"/>
        <w:rPr>
          <w:ins w:author="Jose-Maria, Nathaly O" w:date="2022-11-07T22:40:00Z" w:id="1"/>
        </w:rPr>
      </w:pPr>
      <w:r w:rsidRPr="006851F8">
        <w:t xml:space="preserve">[10] Byrne, C., </w:t>
      </w:r>
      <w:proofErr w:type="spellStart"/>
      <w:r w:rsidRPr="006851F8">
        <w:t>Zuerndorfer</w:t>
      </w:r>
      <w:proofErr w:type="spellEnd"/>
      <w:r w:rsidRPr="006851F8">
        <w:t xml:space="preserve">, J., </w:t>
      </w:r>
      <w:proofErr w:type="spellStart"/>
      <w:r w:rsidRPr="006851F8">
        <w:t>Freil</w:t>
      </w:r>
      <w:proofErr w:type="spellEnd"/>
      <w:r w:rsidRPr="006851F8">
        <w:t xml:space="preserve">, L., Han, X., </w:t>
      </w:r>
      <w:proofErr w:type="spellStart"/>
      <w:r w:rsidRPr="006851F8">
        <w:t>Sirolly</w:t>
      </w:r>
      <w:proofErr w:type="spellEnd"/>
      <w:r w:rsidRPr="006851F8">
        <w:t xml:space="preserve">, A., Gilliland, S., </w:t>
      </w:r>
      <w:proofErr w:type="spellStart"/>
      <w:r w:rsidRPr="006851F8">
        <w:t>Starner</w:t>
      </w:r>
      <w:proofErr w:type="spellEnd"/>
      <w:r w:rsidRPr="006851F8">
        <w:t xml:space="preserve">, T., &amp; Jackson, M. (2017). “Predicting the Suitability of Service Animals Using Instrumented Dog Toys.” Proceedings of the ACM on Interactive, Mobile, Wearable and Ubiquitous Technologies, 1(4), 127, pp 1-20. https://doi.org/10.1145/3161184. </w:t>
      </w:r>
    </w:p>
    <w:p w:rsidRPr="006851F8" w:rsidR="006851F8" w:rsidP="007A7A9A" w:rsidRDefault="006851F8" w14:paraId="360333D7" w14:textId="04457C46">
      <w:pPr>
        <w:pStyle w:val="Bibentry"/>
      </w:pPr>
      <w:r w:rsidRPr="006851F8">
        <w:t>[11</w:t>
      </w:r>
      <w:r w:rsidRPr="006851F8" w:rsidR="00654E2D">
        <w:t xml:space="preserve">] </w:t>
      </w:r>
      <w:r w:rsidR="00654E2D">
        <w:t>Baskin</w:t>
      </w:r>
      <w:r w:rsidRPr="006851F8">
        <w:t xml:space="preserve">, S., &amp; </w:t>
      </w:r>
      <w:proofErr w:type="spellStart"/>
      <w:r w:rsidRPr="006851F8">
        <w:t>Zamansky</w:t>
      </w:r>
      <w:proofErr w:type="spellEnd"/>
      <w:r w:rsidRPr="006851F8">
        <w:t xml:space="preserve">, A. (2015, October). The Player is Chewing the </w:t>
      </w:r>
      <w:r w:rsidR="00654E2D">
        <w:t xml:space="preserve">    </w:t>
      </w:r>
      <w:r w:rsidRPr="006851F8">
        <w:t xml:space="preserve">Tablet! Towards a Systematic Analysis of User Behavior in Animal-Computer Interaction. In Proceedings of the 2015 Annual Symposium on Computer-Human Interaction in Play (pp. 463-468) </w:t>
      </w:r>
    </w:p>
    <w:p w:rsidRPr="003A7DB0" w:rsidR="00C14A4F" w:rsidP="00C7444A" w:rsidRDefault="006851F8" w14:paraId="09D1A157" w14:textId="33E89CD8">
      <w:pPr>
        <w:pStyle w:val="MetadataHead"/>
        <w:ind w:left="270"/>
        <w:rPr>
          <w:vanish/>
          <w:color w:val="auto"/>
          <w:sz w:val="8"/>
          <w:szCs w:val="8"/>
          <w14:ligatures w14:val="standard"/>
        </w:rPr>
      </w:pPr>
      <w:r w:rsidRPr="003A7DB0" w:rsidR="02A14FA0">
        <w:rPr>
          <w:sz w:val="14"/>
          <w:szCs w:val="14"/>
          <w14:ligatures w14:val="standard"/>
        </w:rPr>
        <w:t xml:space="preserve">https://dl.acm.org/doi/abs/10.1145/2793107.2810315</w:t>
      </w:r>
    </w:p>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480" w:num="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062" w:rsidRDefault="005C0062" w14:paraId="4D29229E" w14:textId="77777777">
      <w:r>
        <w:separator/>
      </w:r>
    </w:p>
  </w:endnote>
  <w:endnote w:type="continuationSeparator" w:id="0">
    <w:p w:rsidR="005C0062" w:rsidRDefault="005C0062" w14:paraId="3754559B" w14:textId="77777777">
      <w:r>
        <w:continuationSeparator/>
      </w:r>
    </w:p>
  </w:endnote>
  <w:endnote w:type="continuationNotice" w:id="1">
    <w:p w:rsidR="005C0062" w:rsidRDefault="005C0062" w14:paraId="6F74179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6A35" w:rsidR="00586A35" w:rsidP="00586A35" w:rsidRDefault="00586A35" w14:paraId="09D1A174" w14:textId="77777777">
    <w:pPr>
      <w:pStyle w:val="Footer"/>
      <w:rPr>
        <w:rStyle w:val="PageNumber"/>
        <w:rFonts w:ascii="Linux Biolinum" w:hAnsi="Linux Biolinum" w:cs="Linux Biolinum"/>
      </w:rPr>
    </w:pPr>
  </w:p>
  <w:p w:rsidRPr="00586A35" w:rsidR="00586A35" w:rsidP="00586A35" w:rsidRDefault="00586A35" w14:paraId="09D1A175" w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6A35" w:rsidR="002B01E4" w:rsidRDefault="002B01E4" w14:paraId="09D1A176" w14:textId="7777777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062" w:rsidRDefault="005C0062" w14:paraId="4A680084" w14:textId="77777777">
      <w:r>
        <w:separator/>
      </w:r>
    </w:p>
  </w:footnote>
  <w:footnote w:type="continuationSeparator" w:id="0">
    <w:p w:rsidR="005C0062" w:rsidRDefault="005C0062" w14:paraId="04DB14A9" w14:textId="77777777">
      <w:r>
        <w:continuationSeparator/>
      </w:r>
    </w:p>
  </w:footnote>
  <w:footnote w:type="continuationNotice" w:id="1">
    <w:p w:rsidR="005C0062" w:rsidRDefault="005C0062" w14:paraId="147B77C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Pr="00586A35" w:rsidR="00586A35" w:rsidTr="00586A35" w14:paraId="09D1A16E" w14:textId="77777777">
      <w:tc>
        <w:tcPr>
          <w:tcW w:w="2500" w:type="pct"/>
          <w:vAlign w:val="center"/>
        </w:tcPr>
        <w:p w:rsidRPr="00586A35" w:rsidR="00586A35" w:rsidP="00586A35" w:rsidRDefault="00A305D7" w14:paraId="09D1A16C" w14:textId="127AFA1C">
          <w:pPr>
            <w:pStyle w:val="Header"/>
            <w:tabs>
              <w:tab w:val="clear" w:pos="4320"/>
              <w:tab w:val="clear" w:pos="8640"/>
            </w:tabs>
            <w:jc w:val="left"/>
            <w:rPr>
              <w:rFonts w:ascii="Linux Biolinum" w:hAnsi="Linux Biolinum" w:cs="Linux Biolinum"/>
            </w:rPr>
          </w:pPr>
          <w:proofErr w:type="gramStart"/>
          <w:r>
            <w:rPr>
              <w:rFonts w:ascii="Linux Biolinum" w:hAnsi="Linux Biolinum" w:cs="Linux Biolinum"/>
            </w:rPr>
            <w:t>November</w:t>
          </w:r>
          <w:r w:rsidR="00FF0981">
            <w:rPr>
              <w:rFonts w:ascii="Linux Biolinum" w:hAnsi="Linux Biolinum" w:cs="Linux Biolinum"/>
            </w:rPr>
            <w:t>,</w:t>
          </w:r>
          <w:proofErr w:type="gramEnd"/>
          <w:r>
            <w:rPr>
              <w:rFonts w:ascii="Linux Biolinum" w:hAnsi="Linux Biolinum" w:cs="Linux Biolinum"/>
            </w:rPr>
            <w:t xml:space="preserve"> 2022, </w:t>
          </w:r>
          <w:r w:rsidR="00FF0981">
            <w:rPr>
              <w:rFonts w:ascii="Linux Biolinum" w:hAnsi="Linux Biolinum" w:cs="Linux Biolinum"/>
            </w:rPr>
            <w:t>Atlanta, Georgia USA</w:t>
          </w:r>
        </w:p>
      </w:tc>
      <w:tc>
        <w:tcPr>
          <w:tcW w:w="2500" w:type="pct"/>
          <w:vAlign w:val="center"/>
        </w:tcPr>
        <w:p w:rsidRPr="00586A35" w:rsidR="00586A35" w:rsidP="00586A35" w:rsidRDefault="00E63E5F" w14:paraId="09D1A16D" w14:textId="5EEE1A20">
          <w:pPr>
            <w:pStyle w:val="Header"/>
            <w:tabs>
              <w:tab w:val="clear" w:pos="4320"/>
              <w:tab w:val="clear" w:pos="8640"/>
            </w:tabs>
            <w:jc w:val="right"/>
            <w:rPr>
              <w:rFonts w:ascii="Linux Biolinum" w:hAnsi="Linux Biolinum" w:cs="Linux Biolinum"/>
            </w:rPr>
          </w:pPr>
          <w:r>
            <w:rPr>
              <w:rFonts w:ascii="Linux Biolinum" w:hAnsi="Linux Biolinum" w:cs="Linux Biolinum"/>
            </w:rPr>
            <w:t>Jose-Maria</w:t>
          </w:r>
          <w:r w:rsidRPr="00586A35" w:rsidR="00586A35">
            <w:rPr>
              <w:rFonts w:ascii="Linux Biolinum" w:hAnsi="Linux Biolinum" w:cs="Linux Biolinum"/>
            </w:rPr>
            <w:t xml:space="preserve"> et al.</w:t>
          </w:r>
        </w:p>
      </w:tc>
    </w:tr>
  </w:tbl>
  <w:p w:rsidRPr="00586A35" w:rsidR="002B01E4" w:rsidP="00586A35" w:rsidRDefault="002B01E4" w14:paraId="09D1A1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Pr="00586A35" w:rsidR="003C1771" w:rsidTr="000B78BF" w14:paraId="4B2D1E92" w14:textId="77777777">
      <w:tc>
        <w:tcPr>
          <w:tcW w:w="2500" w:type="pct"/>
          <w:vAlign w:val="center"/>
        </w:tcPr>
        <w:p w:rsidRPr="00586A35" w:rsidR="003C1771" w:rsidP="003C1771" w:rsidRDefault="003C1771" w14:paraId="75A45F0F" w14:textId="77777777">
          <w:pPr>
            <w:pStyle w:val="Header"/>
            <w:tabs>
              <w:tab w:val="clear" w:pos="4320"/>
              <w:tab w:val="clear" w:pos="8640"/>
            </w:tabs>
            <w:jc w:val="left"/>
            <w:rPr>
              <w:rFonts w:ascii="Linux Biolinum" w:hAnsi="Linux Biolinum" w:cs="Linux Biolinum"/>
            </w:rPr>
          </w:pPr>
          <w:proofErr w:type="gramStart"/>
          <w:r>
            <w:rPr>
              <w:rFonts w:ascii="Linux Biolinum" w:hAnsi="Linux Biolinum" w:cs="Linux Biolinum"/>
            </w:rPr>
            <w:t>November,</w:t>
          </w:r>
          <w:proofErr w:type="gramEnd"/>
          <w:r>
            <w:rPr>
              <w:rFonts w:ascii="Linux Biolinum" w:hAnsi="Linux Biolinum" w:cs="Linux Biolinum"/>
            </w:rPr>
            <w:t xml:space="preserve"> 2022, Atlanta, Georgia USA</w:t>
          </w:r>
        </w:p>
      </w:tc>
      <w:tc>
        <w:tcPr>
          <w:tcW w:w="2500" w:type="pct"/>
          <w:vAlign w:val="center"/>
        </w:tcPr>
        <w:p w:rsidRPr="00586A35" w:rsidR="003C1771" w:rsidP="003C1771" w:rsidRDefault="003C1771" w14:paraId="3DDFBB9C" w14:textId="77777777">
          <w:pPr>
            <w:pStyle w:val="Header"/>
            <w:tabs>
              <w:tab w:val="clear" w:pos="4320"/>
              <w:tab w:val="clear" w:pos="8640"/>
            </w:tabs>
            <w:jc w:val="right"/>
            <w:rPr>
              <w:rFonts w:ascii="Linux Biolinum" w:hAnsi="Linux Biolinum" w:cs="Linux Biolinum"/>
            </w:rPr>
          </w:pPr>
          <w:r>
            <w:rPr>
              <w:rFonts w:ascii="Linux Biolinum" w:hAnsi="Linux Biolinum" w:cs="Linux Biolinum"/>
            </w:rPr>
            <w:t>Jose-Maria</w:t>
          </w:r>
          <w:r w:rsidRPr="00586A35">
            <w:rPr>
              <w:rFonts w:ascii="Linux Biolinum" w:hAnsi="Linux Biolinum" w:cs="Linux Biolinum"/>
            </w:rPr>
            <w:t xml:space="preserve"> et al.</w:t>
          </w:r>
        </w:p>
      </w:tc>
    </w:tr>
  </w:tbl>
  <w:p w:rsidRPr="00586A35" w:rsidR="002B01E4" w:rsidP="00586A35" w:rsidRDefault="002B01E4" w14:paraId="09D1A173"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BRNEJrzRdQULCB" int2:id="GhVTr920"/>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hint="default" w:ascii="Wingdings" w:hAnsi="Wingdings"/>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87488976">
    <w:abstractNumId w:val="28"/>
  </w:num>
  <w:num w:numId="2" w16cid:durableId="1899002809">
    <w:abstractNumId w:val="14"/>
  </w:num>
  <w:num w:numId="3" w16cid:durableId="1872112848">
    <w:abstractNumId w:val="10"/>
  </w:num>
  <w:num w:numId="4" w16cid:durableId="1333532502">
    <w:abstractNumId w:val="27"/>
  </w:num>
  <w:num w:numId="5" w16cid:durableId="73164534">
    <w:abstractNumId w:val="19"/>
  </w:num>
  <w:num w:numId="6" w16cid:durableId="1143935069">
    <w:abstractNumId w:val="15"/>
  </w:num>
  <w:num w:numId="7" w16cid:durableId="1876189559">
    <w:abstractNumId w:val="25"/>
  </w:num>
  <w:num w:numId="8" w16cid:durableId="866869493">
    <w:abstractNumId w:val="21"/>
  </w:num>
  <w:num w:numId="9" w16cid:durableId="676348728">
    <w:abstractNumId w:val="24"/>
  </w:num>
  <w:num w:numId="10" w16cid:durableId="628827100">
    <w:abstractNumId w:val="9"/>
  </w:num>
  <w:num w:numId="11" w16cid:durableId="1532837067">
    <w:abstractNumId w:val="7"/>
  </w:num>
  <w:num w:numId="12" w16cid:durableId="285283933">
    <w:abstractNumId w:val="6"/>
  </w:num>
  <w:num w:numId="13" w16cid:durableId="805202427">
    <w:abstractNumId w:val="5"/>
  </w:num>
  <w:num w:numId="14" w16cid:durableId="2036928312">
    <w:abstractNumId w:val="4"/>
  </w:num>
  <w:num w:numId="15" w16cid:durableId="2090032140">
    <w:abstractNumId w:val="8"/>
  </w:num>
  <w:num w:numId="16" w16cid:durableId="1804300690">
    <w:abstractNumId w:val="3"/>
  </w:num>
  <w:num w:numId="17" w16cid:durableId="2037995833">
    <w:abstractNumId w:val="2"/>
  </w:num>
  <w:num w:numId="18" w16cid:durableId="1059129163">
    <w:abstractNumId w:val="1"/>
  </w:num>
  <w:num w:numId="19" w16cid:durableId="623656712">
    <w:abstractNumId w:val="0"/>
  </w:num>
  <w:num w:numId="20" w16cid:durableId="161311723">
    <w:abstractNumId w:val="20"/>
  </w:num>
  <w:num w:numId="21" w16cid:durableId="174001371">
    <w:abstractNumId w:val="23"/>
  </w:num>
  <w:num w:numId="22" w16cid:durableId="2068382600">
    <w:abstractNumId w:val="29"/>
  </w:num>
  <w:num w:numId="23" w16cid:durableId="1042244259">
    <w:abstractNumId w:val="13"/>
  </w:num>
  <w:num w:numId="24" w16cid:durableId="234357376">
    <w:abstractNumId w:val="26"/>
  </w:num>
  <w:num w:numId="25" w16cid:durableId="342824879">
    <w:abstractNumId w:val="22"/>
  </w:num>
  <w:num w:numId="26" w16cid:durableId="237862492">
    <w:abstractNumId w:val="16"/>
  </w:num>
  <w:num w:numId="27" w16cid:durableId="19012073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933411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18062832">
    <w:abstractNumId w:val="17"/>
  </w:num>
  <w:num w:numId="30" w16cid:durableId="846291842">
    <w:abstractNumId w:val="12"/>
  </w:num>
  <w:num w:numId="31" w16cid:durableId="400753205">
    <w:abstractNumId w:val="11"/>
  </w:num>
  <w:numIdMacAtCleanup w:val="22"/>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activeWritingStyle w:lang="en-US" w:vendorID="64" w:dllVersion="0" w:nlCheck="1" w:checkStyle="0" w:appName="MSWord"/>
  <w:attachedTemplate r:id="rId1"/>
  <w:linkStyles/>
  <w:trackRevisions w:val="false"/>
  <w:defaultTabStop w:val="708"/>
  <w:hyphenationZone w:val="283"/>
  <w:evenAndOddHeaders/>
  <w:characterSpacingControl w:val="doNotCompress"/>
  <w:hdrShapeDefaults>
    <o:shapedefaults v:ext="edit" spidmax="10241"/>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729C"/>
    <w:rsid w:val="00035FAD"/>
    <w:rsid w:val="00041330"/>
    <w:rsid w:val="00045252"/>
    <w:rsid w:val="00047398"/>
    <w:rsid w:val="00050EEF"/>
    <w:rsid w:val="00052A1A"/>
    <w:rsid w:val="00052C34"/>
    <w:rsid w:val="00056777"/>
    <w:rsid w:val="000613FF"/>
    <w:rsid w:val="00062D29"/>
    <w:rsid w:val="000713CD"/>
    <w:rsid w:val="00072E69"/>
    <w:rsid w:val="00073260"/>
    <w:rsid w:val="0007392C"/>
    <w:rsid w:val="000739F9"/>
    <w:rsid w:val="0007565C"/>
    <w:rsid w:val="00077680"/>
    <w:rsid w:val="00080E27"/>
    <w:rsid w:val="000819C0"/>
    <w:rsid w:val="0008431E"/>
    <w:rsid w:val="000B023C"/>
    <w:rsid w:val="000B78BF"/>
    <w:rsid w:val="000C050B"/>
    <w:rsid w:val="000D0137"/>
    <w:rsid w:val="000D10AA"/>
    <w:rsid w:val="000D58E1"/>
    <w:rsid w:val="000D5BAF"/>
    <w:rsid w:val="000E118B"/>
    <w:rsid w:val="000E278E"/>
    <w:rsid w:val="000E4381"/>
    <w:rsid w:val="000E64FC"/>
    <w:rsid w:val="000E6D75"/>
    <w:rsid w:val="000E7A87"/>
    <w:rsid w:val="000F6090"/>
    <w:rsid w:val="001041A3"/>
    <w:rsid w:val="0010534D"/>
    <w:rsid w:val="001215EF"/>
    <w:rsid w:val="001228C1"/>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9B9"/>
    <w:rsid w:val="001751F7"/>
    <w:rsid w:val="001758A6"/>
    <w:rsid w:val="00193445"/>
    <w:rsid w:val="001961CD"/>
    <w:rsid w:val="001A06AF"/>
    <w:rsid w:val="001A43B1"/>
    <w:rsid w:val="001A71BB"/>
    <w:rsid w:val="001B0DFF"/>
    <w:rsid w:val="001B29D6"/>
    <w:rsid w:val="001B6E17"/>
    <w:rsid w:val="001D5887"/>
    <w:rsid w:val="001E2720"/>
    <w:rsid w:val="001E71D7"/>
    <w:rsid w:val="001F083B"/>
    <w:rsid w:val="001F1F3C"/>
    <w:rsid w:val="0020294A"/>
    <w:rsid w:val="00210AFC"/>
    <w:rsid w:val="002114CE"/>
    <w:rsid w:val="00214ED4"/>
    <w:rsid w:val="002233F8"/>
    <w:rsid w:val="0023112C"/>
    <w:rsid w:val="00232528"/>
    <w:rsid w:val="002348B2"/>
    <w:rsid w:val="00237A10"/>
    <w:rsid w:val="00245119"/>
    <w:rsid w:val="00250FEF"/>
    <w:rsid w:val="00252596"/>
    <w:rsid w:val="00264B6B"/>
    <w:rsid w:val="00270347"/>
    <w:rsid w:val="0027195D"/>
    <w:rsid w:val="002738DA"/>
    <w:rsid w:val="002743AF"/>
    <w:rsid w:val="00282789"/>
    <w:rsid w:val="00284E3D"/>
    <w:rsid w:val="002861CF"/>
    <w:rsid w:val="00290DF5"/>
    <w:rsid w:val="00292645"/>
    <w:rsid w:val="0029583F"/>
    <w:rsid w:val="002A2693"/>
    <w:rsid w:val="002A517A"/>
    <w:rsid w:val="002B01E4"/>
    <w:rsid w:val="002B1C62"/>
    <w:rsid w:val="002B1F59"/>
    <w:rsid w:val="002B2DB0"/>
    <w:rsid w:val="002B50D1"/>
    <w:rsid w:val="002C76D0"/>
    <w:rsid w:val="002D26C4"/>
    <w:rsid w:val="002E5E32"/>
    <w:rsid w:val="002F069E"/>
    <w:rsid w:val="002F2289"/>
    <w:rsid w:val="002F2EB2"/>
    <w:rsid w:val="00301545"/>
    <w:rsid w:val="00301595"/>
    <w:rsid w:val="00303FAD"/>
    <w:rsid w:val="00304271"/>
    <w:rsid w:val="003057B1"/>
    <w:rsid w:val="00305B37"/>
    <w:rsid w:val="00307501"/>
    <w:rsid w:val="00317850"/>
    <w:rsid w:val="00321DDC"/>
    <w:rsid w:val="00326A41"/>
    <w:rsid w:val="0032775A"/>
    <w:rsid w:val="0033342D"/>
    <w:rsid w:val="003342CD"/>
    <w:rsid w:val="00336D12"/>
    <w:rsid w:val="0034235E"/>
    <w:rsid w:val="00356296"/>
    <w:rsid w:val="00357671"/>
    <w:rsid w:val="0036434C"/>
    <w:rsid w:val="00366FBC"/>
    <w:rsid w:val="00373175"/>
    <w:rsid w:val="0037572A"/>
    <w:rsid w:val="00376CCC"/>
    <w:rsid w:val="0038080D"/>
    <w:rsid w:val="00380E97"/>
    <w:rsid w:val="003876AF"/>
    <w:rsid w:val="00390853"/>
    <w:rsid w:val="00392395"/>
    <w:rsid w:val="003936B1"/>
    <w:rsid w:val="003944CF"/>
    <w:rsid w:val="003A1ABD"/>
    <w:rsid w:val="003A5485"/>
    <w:rsid w:val="003A7DB0"/>
    <w:rsid w:val="003B0FFB"/>
    <w:rsid w:val="003B1CA3"/>
    <w:rsid w:val="003B44F3"/>
    <w:rsid w:val="003C1771"/>
    <w:rsid w:val="003C3338"/>
    <w:rsid w:val="003D0DD2"/>
    <w:rsid w:val="003D0FC9"/>
    <w:rsid w:val="003D403E"/>
    <w:rsid w:val="003D544B"/>
    <w:rsid w:val="003D5A62"/>
    <w:rsid w:val="003D7001"/>
    <w:rsid w:val="003E44D2"/>
    <w:rsid w:val="003E6247"/>
    <w:rsid w:val="003F4297"/>
    <w:rsid w:val="003F5DAE"/>
    <w:rsid w:val="003F5F3D"/>
    <w:rsid w:val="003F7CA2"/>
    <w:rsid w:val="00400F21"/>
    <w:rsid w:val="004128EE"/>
    <w:rsid w:val="00413C8B"/>
    <w:rsid w:val="00414007"/>
    <w:rsid w:val="00427C7D"/>
    <w:rsid w:val="00431CB0"/>
    <w:rsid w:val="00445B05"/>
    <w:rsid w:val="00446192"/>
    <w:rsid w:val="0045527E"/>
    <w:rsid w:val="0046042C"/>
    <w:rsid w:val="004634CD"/>
    <w:rsid w:val="0046440A"/>
    <w:rsid w:val="0047099B"/>
    <w:rsid w:val="0048106F"/>
    <w:rsid w:val="0048126B"/>
    <w:rsid w:val="004825CE"/>
    <w:rsid w:val="004836A6"/>
    <w:rsid w:val="00483C6A"/>
    <w:rsid w:val="00491BC0"/>
    <w:rsid w:val="00492EF4"/>
    <w:rsid w:val="004947C9"/>
    <w:rsid w:val="00495781"/>
    <w:rsid w:val="00496F84"/>
    <w:rsid w:val="00497365"/>
    <w:rsid w:val="004A255D"/>
    <w:rsid w:val="004A7556"/>
    <w:rsid w:val="004B0BF6"/>
    <w:rsid w:val="004C1EDF"/>
    <w:rsid w:val="004C49F3"/>
    <w:rsid w:val="004C6B2D"/>
    <w:rsid w:val="004D0069"/>
    <w:rsid w:val="004D6423"/>
    <w:rsid w:val="0050103C"/>
    <w:rsid w:val="005041C6"/>
    <w:rsid w:val="00504C8B"/>
    <w:rsid w:val="00506EF6"/>
    <w:rsid w:val="00507856"/>
    <w:rsid w:val="005153AC"/>
    <w:rsid w:val="005160AB"/>
    <w:rsid w:val="00523CD9"/>
    <w:rsid w:val="00540C55"/>
    <w:rsid w:val="00551881"/>
    <w:rsid w:val="005528F6"/>
    <w:rsid w:val="00556FBD"/>
    <w:rsid w:val="0056013F"/>
    <w:rsid w:val="005653DF"/>
    <w:rsid w:val="005743A8"/>
    <w:rsid w:val="0058537E"/>
    <w:rsid w:val="0058578F"/>
    <w:rsid w:val="00586A35"/>
    <w:rsid w:val="00590837"/>
    <w:rsid w:val="005927BE"/>
    <w:rsid w:val="005945A9"/>
    <w:rsid w:val="00596082"/>
    <w:rsid w:val="00596F2A"/>
    <w:rsid w:val="005B2EAD"/>
    <w:rsid w:val="005B2ED3"/>
    <w:rsid w:val="005B3B11"/>
    <w:rsid w:val="005B493F"/>
    <w:rsid w:val="005C0062"/>
    <w:rsid w:val="005C1A55"/>
    <w:rsid w:val="005C3D72"/>
    <w:rsid w:val="005C5B5F"/>
    <w:rsid w:val="005C5E36"/>
    <w:rsid w:val="005D0695"/>
    <w:rsid w:val="005D0CCE"/>
    <w:rsid w:val="005D7E6E"/>
    <w:rsid w:val="005E22A3"/>
    <w:rsid w:val="005F30FF"/>
    <w:rsid w:val="00602BED"/>
    <w:rsid w:val="00607A60"/>
    <w:rsid w:val="0061273A"/>
    <w:rsid w:val="00612C56"/>
    <w:rsid w:val="00612E4E"/>
    <w:rsid w:val="00631796"/>
    <w:rsid w:val="006317A6"/>
    <w:rsid w:val="0063608B"/>
    <w:rsid w:val="0064249A"/>
    <w:rsid w:val="00644AC8"/>
    <w:rsid w:val="00650463"/>
    <w:rsid w:val="006514CD"/>
    <w:rsid w:val="0065275A"/>
    <w:rsid w:val="00654D92"/>
    <w:rsid w:val="00654E2D"/>
    <w:rsid w:val="00655B66"/>
    <w:rsid w:val="00660A05"/>
    <w:rsid w:val="00665044"/>
    <w:rsid w:val="00665CC6"/>
    <w:rsid w:val="00667A2F"/>
    <w:rsid w:val="00670649"/>
    <w:rsid w:val="00672185"/>
    <w:rsid w:val="00675128"/>
    <w:rsid w:val="006851F8"/>
    <w:rsid w:val="0069472B"/>
    <w:rsid w:val="00694749"/>
    <w:rsid w:val="006978B2"/>
    <w:rsid w:val="006A22F6"/>
    <w:rsid w:val="006A29E8"/>
    <w:rsid w:val="006B1E6E"/>
    <w:rsid w:val="006B37EB"/>
    <w:rsid w:val="006B4623"/>
    <w:rsid w:val="006C2008"/>
    <w:rsid w:val="006C25F0"/>
    <w:rsid w:val="006C2A12"/>
    <w:rsid w:val="006C4BE3"/>
    <w:rsid w:val="006D0E9B"/>
    <w:rsid w:val="006D2239"/>
    <w:rsid w:val="006D2B5B"/>
    <w:rsid w:val="006D577F"/>
    <w:rsid w:val="006D71BA"/>
    <w:rsid w:val="006E0D12"/>
    <w:rsid w:val="006E4407"/>
    <w:rsid w:val="006E7653"/>
    <w:rsid w:val="006F050A"/>
    <w:rsid w:val="006F1681"/>
    <w:rsid w:val="00701FA6"/>
    <w:rsid w:val="0070306F"/>
    <w:rsid w:val="0070473B"/>
    <w:rsid w:val="0070531E"/>
    <w:rsid w:val="00706364"/>
    <w:rsid w:val="00717FB2"/>
    <w:rsid w:val="007249CB"/>
    <w:rsid w:val="00727914"/>
    <w:rsid w:val="00727E01"/>
    <w:rsid w:val="00727EBD"/>
    <w:rsid w:val="00732243"/>
    <w:rsid w:val="00732D22"/>
    <w:rsid w:val="00743328"/>
    <w:rsid w:val="007451FF"/>
    <w:rsid w:val="00745373"/>
    <w:rsid w:val="007455B0"/>
    <w:rsid w:val="00747E69"/>
    <w:rsid w:val="00750F57"/>
    <w:rsid w:val="00751EC1"/>
    <w:rsid w:val="00752225"/>
    <w:rsid w:val="00753548"/>
    <w:rsid w:val="00756EE5"/>
    <w:rsid w:val="00764059"/>
    <w:rsid w:val="007647B0"/>
    <w:rsid w:val="00765265"/>
    <w:rsid w:val="007800CE"/>
    <w:rsid w:val="00780227"/>
    <w:rsid w:val="00793451"/>
    <w:rsid w:val="00793808"/>
    <w:rsid w:val="00793B49"/>
    <w:rsid w:val="0079682F"/>
    <w:rsid w:val="00797D60"/>
    <w:rsid w:val="007A3F4E"/>
    <w:rsid w:val="007A481F"/>
    <w:rsid w:val="007A502C"/>
    <w:rsid w:val="007A579F"/>
    <w:rsid w:val="007A7A9A"/>
    <w:rsid w:val="007B01B0"/>
    <w:rsid w:val="007C57E7"/>
    <w:rsid w:val="007D3C28"/>
    <w:rsid w:val="007D4FEC"/>
    <w:rsid w:val="007D50FD"/>
    <w:rsid w:val="007E02B4"/>
    <w:rsid w:val="007E0B4F"/>
    <w:rsid w:val="007E23C2"/>
    <w:rsid w:val="007E7648"/>
    <w:rsid w:val="007F2D1D"/>
    <w:rsid w:val="00802E06"/>
    <w:rsid w:val="008051C3"/>
    <w:rsid w:val="00810CE2"/>
    <w:rsid w:val="008141B2"/>
    <w:rsid w:val="008150D4"/>
    <w:rsid w:val="00816F76"/>
    <w:rsid w:val="008215ED"/>
    <w:rsid w:val="00821AA7"/>
    <w:rsid w:val="00824131"/>
    <w:rsid w:val="008313F7"/>
    <w:rsid w:val="00831A7D"/>
    <w:rsid w:val="00836E94"/>
    <w:rsid w:val="0083735E"/>
    <w:rsid w:val="00837CBF"/>
    <w:rsid w:val="00843705"/>
    <w:rsid w:val="00847A31"/>
    <w:rsid w:val="00850D0C"/>
    <w:rsid w:val="0085494B"/>
    <w:rsid w:val="0085553A"/>
    <w:rsid w:val="0085641C"/>
    <w:rsid w:val="00867932"/>
    <w:rsid w:val="0087157B"/>
    <w:rsid w:val="00871E83"/>
    <w:rsid w:val="00872749"/>
    <w:rsid w:val="00886DD7"/>
    <w:rsid w:val="0089066F"/>
    <w:rsid w:val="00891304"/>
    <w:rsid w:val="00891A1D"/>
    <w:rsid w:val="008925B0"/>
    <w:rsid w:val="008949E1"/>
    <w:rsid w:val="008A1A88"/>
    <w:rsid w:val="008A365E"/>
    <w:rsid w:val="008A665A"/>
    <w:rsid w:val="008B1EFD"/>
    <w:rsid w:val="008B710D"/>
    <w:rsid w:val="008C154B"/>
    <w:rsid w:val="008C40D2"/>
    <w:rsid w:val="008C6E83"/>
    <w:rsid w:val="008C72C9"/>
    <w:rsid w:val="008D4A83"/>
    <w:rsid w:val="008F6FB8"/>
    <w:rsid w:val="00900087"/>
    <w:rsid w:val="009010B7"/>
    <w:rsid w:val="009057F1"/>
    <w:rsid w:val="009073E1"/>
    <w:rsid w:val="00917873"/>
    <w:rsid w:val="0092209C"/>
    <w:rsid w:val="00922D48"/>
    <w:rsid w:val="00923E92"/>
    <w:rsid w:val="009268B7"/>
    <w:rsid w:val="00926E45"/>
    <w:rsid w:val="00931F2B"/>
    <w:rsid w:val="00932662"/>
    <w:rsid w:val="009343AD"/>
    <w:rsid w:val="00934FE1"/>
    <w:rsid w:val="00936367"/>
    <w:rsid w:val="00936F8D"/>
    <w:rsid w:val="0095071A"/>
    <w:rsid w:val="00955521"/>
    <w:rsid w:val="00955704"/>
    <w:rsid w:val="00962503"/>
    <w:rsid w:val="00966299"/>
    <w:rsid w:val="009668DE"/>
    <w:rsid w:val="00976413"/>
    <w:rsid w:val="00982C4C"/>
    <w:rsid w:val="00986039"/>
    <w:rsid w:val="0098787F"/>
    <w:rsid w:val="009923C7"/>
    <w:rsid w:val="009978A7"/>
    <w:rsid w:val="009B00DC"/>
    <w:rsid w:val="009B7559"/>
    <w:rsid w:val="009B7915"/>
    <w:rsid w:val="009C4B99"/>
    <w:rsid w:val="009C6806"/>
    <w:rsid w:val="009D1258"/>
    <w:rsid w:val="009D3C3B"/>
    <w:rsid w:val="009D46EA"/>
    <w:rsid w:val="009E01A8"/>
    <w:rsid w:val="009E56C5"/>
    <w:rsid w:val="009F2833"/>
    <w:rsid w:val="009F69EE"/>
    <w:rsid w:val="00A012F5"/>
    <w:rsid w:val="00A12291"/>
    <w:rsid w:val="00A15152"/>
    <w:rsid w:val="00A155F9"/>
    <w:rsid w:val="00A164B7"/>
    <w:rsid w:val="00A21DEF"/>
    <w:rsid w:val="00A25B72"/>
    <w:rsid w:val="00A26944"/>
    <w:rsid w:val="00A305D7"/>
    <w:rsid w:val="00A319FD"/>
    <w:rsid w:val="00A42A76"/>
    <w:rsid w:val="00A462C6"/>
    <w:rsid w:val="00A55023"/>
    <w:rsid w:val="00A55DA7"/>
    <w:rsid w:val="00A739CB"/>
    <w:rsid w:val="00A74000"/>
    <w:rsid w:val="00A749E0"/>
    <w:rsid w:val="00A75047"/>
    <w:rsid w:val="00A7524A"/>
    <w:rsid w:val="00A77262"/>
    <w:rsid w:val="00A8507F"/>
    <w:rsid w:val="00A91E16"/>
    <w:rsid w:val="00A95518"/>
    <w:rsid w:val="00AA10C4"/>
    <w:rsid w:val="00AA57D8"/>
    <w:rsid w:val="00AA5BF1"/>
    <w:rsid w:val="00AA6E2B"/>
    <w:rsid w:val="00AB0733"/>
    <w:rsid w:val="00AB21AA"/>
    <w:rsid w:val="00AB2327"/>
    <w:rsid w:val="00AC4630"/>
    <w:rsid w:val="00AD0294"/>
    <w:rsid w:val="00AE0031"/>
    <w:rsid w:val="00AE1ACA"/>
    <w:rsid w:val="00AE1E64"/>
    <w:rsid w:val="00AF2C01"/>
    <w:rsid w:val="00B03118"/>
    <w:rsid w:val="00B040B7"/>
    <w:rsid w:val="00B106AA"/>
    <w:rsid w:val="00B128FD"/>
    <w:rsid w:val="00B13E4F"/>
    <w:rsid w:val="00B14E51"/>
    <w:rsid w:val="00B15A21"/>
    <w:rsid w:val="00B1638F"/>
    <w:rsid w:val="00B23BDB"/>
    <w:rsid w:val="00B25737"/>
    <w:rsid w:val="00B25B59"/>
    <w:rsid w:val="00B33269"/>
    <w:rsid w:val="00B350C9"/>
    <w:rsid w:val="00B3715C"/>
    <w:rsid w:val="00B4052C"/>
    <w:rsid w:val="00B41CB4"/>
    <w:rsid w:val="00B43D73"/>
    <w:rsid w:val="00B46551"/>
    <w:rsid w:val="00B51DB5"/>
    <w:rsid w:val="00B61445"/>
    <w:rsid w:val="00B61934"/>
    <w:rsid w:val="00B61DDD"/>
    <w:rsid w:val="00B64DD4"/>
    <w:rsid w:val="00B64F13"/>
    <w:rsid w:val="00B70015"/>
    <w:rsid w:val="00B71EBA"/>
    <w:rsid w:val="00B73DEA"/>
    <w:rsid w:val="00B87487"/>
    <w:rsid w:val="00BA00DF"/>
    <w:rsid w:val="00BA5432"/>
    <w:rsid w:val="00BA7B52"/>
    <w:rsid w:val="00BA7DD8"/>
    <w:rsid w:val="00BB333E"/>
    <w:rsid w:val="00BC5BDA"/>
    <w:rsid w:val="00BD304D"/>
    <w:rsid w:val="00BD61E5"/>
    <w:rsid w:val="00BD793B"/>
    <w:rsid w:val="00BE36DA"/>
    <w:rsid w:val="00BE7F58"/>
    <w:rsid w:val="00BF3D6B"/>
    <w:rsid w:val="00BF66FC"/>
    <w:rsid w:val="00C03DCA"/>
    <w:rsid w:val="00C06212"/>
    <w:rsid w:val="00C1142C"/>
    <w:rsid w:val="00C14A4F"/>
    <w:rsid w:val="00C20E74"/>
    <w:rsid w:val="00C32613"/>
    <w:rsid w:val="00C40E53"/>
    <w:rsid w:val="00C41AE1"/>
    <w:rsid w:val="00C4538D"/>
    <w:rsid w:val="00C461FF"/>
    <w:rsid w:val="00C50274"/>
    <w:rsid w:val="00C5423E"/>
    <w:rsid w:val="00C5603A"/>
    <w:rsid w:val="00C72A0A"/>
    <w:rsid w:val="00C72FAB"/>
    <w:rsid w:val="00C7444A"/>
    <w:rsid w:val="00C822AF"/>
    <w:rsid w:val="00C82C5E"/>
    <w:rsid w:val="00C854AA"/>
    <w:rsid w:val="00C86D63"/>
    <w:rsid w:val="00C90428"/>
    <w:rsid w:val="00C9472A"/>
    <w:rsid w:val="00C95C6E"/>
    <w:rsid w:val="00C96855"/>
    <w:rsid w:val="00C96C07"/>
    <w:rsid w:val="00CA17C5"/>
    <w:rsid w:val="00CB0E09"/>
    <w:rsid w:val="00CB6709"/>
    <w:rsid w:val="00CC2FE0"/>
    <w:rsid w:val="00CC51F6"/>
    <w:rsid w:val="00CC532B"/>
    <w:rsid w:val="00CD4663"/>
    <w:rsid w:val="00CE752A"/>
    <w:rsid w:val="00CF2B1E"/>
    <w:rsid w:val="00CF39D4"/>
    <w:rsid w:val="00D04103"/>
    <w:rsid w:val="00D124CE"/>
    <w:rsid w:val="00D24AA4"/>
    <w:rsid w:val="00D30679"/>
    <w:rsid w:val="00D31EBA"/>
    <w:rsid w:val="00D341FA"/>
    <w:rsid w:val="00D34435"/>
    <w:rsid w:val="00D35FCA"/>
    <w:rsid w:val="00D4446F"/>
    <w:rsid w:val="00D46FC5"/>
    <w:rsid w:val="00D47BCC"/>
    <w:rsid w:val="00D658B3"/>
    <w:rsid w:val="00D70EDE"/>
    <w:rsid w:val="00D730AF"/>
    <w:rsid w:val="00D9290D"/>
    <w:rsid w:val="00D97303"/>
    <w:rsid w:val="00DA5C22"/>
    <w:rsid w:val="00DC112E"/>
    <w:rsid w:val="00DC1C49"/>
    <w:rsid w:val="00DC4B20"/>
    <w:rsid w:val="00DC4FC9"/>
    <w:rsid w:val="00DD476E"/>
    <w:rsid w:val="00DD5335"/>
    <w:rsid w:val="00DE0B7A"/>
    <w:rsid w:val="00DF0E97"/>
    <w:rsid w:val="00E016B0"/>
    <w:rsid w:val="00E03DB4"/>
    <w:rsid w:val="00E04496"/>
    <w:rsid w:val="00E13CDC"/>
    <w:rsid w:val="00E2212F"/>
    <w:rsid w:val="00E238F9"/>
    <w:rsid w:val="00E251D2"/>
    <w:rsid w:val="00E270D5"/>
    <w:rsid w:val="00E27659"/>
    <w:rsid w:val="00E320C3"/>
    <w:rsid w:val="00E36BC9"/>
    <w:rsid w:val="00E45E3A"/>
    <w:rsid w:val="00E51B27"/>
    <w:rsid w:val="00E56828"/>
    <w:rsid w:val="00E63E5F"/>
    <w:rsid w:val="00E71D5C"/>
    <w:rsid w:val="00E83192"/>
    <w:rsid w:val="00E834D5"/>
    <w:rsid w:val="00E87E12"/>
    <w:rsid w:val="00E943FF"/>
    <w:rsid w:val="00E94C00"/>
    <w:rsid w:val="00EA18AE"/>
    <w:rsid w:val="00EA33FF"/>
    <w:rsid w:val="00EB0977"/>
    <w:rsid w:val="00EB13C5"/>
    <w:rsid w:val="00EB2E12"/>
    <w:rsid w:val="00EB3F7D"/>
    <w:rsid w:val="00EB49FA"/>
    <w:rsid w:val="00EB5854"/>
    <w:rsid w:val="00EC4D39"/>
    <w:rsid w:val="00EC5E10"/>
    <w:rsid w:val="00EE633E"/>
    <w:rsid w:val="00EF03F0"/>
    <w:rsid w:val="00F02B2F"/>
    <w:rsid w:val="00F052CC"/>
    <w:rsid w:val="00F06E88"/>
    <w:rsid w:val="00F07F37"/>
    <w:rsid w:val="00F13DDE"/>
    <w:rsid w:val="00F23F92"/>
    <w:rsid w:val="00F25BDA"/>
    <w:rsid w:val="00F2664D"/>
    <w:rsid w:val="00F30418"/>
    <w:rsid w:val="00F3215E"/>
    <w:rsid w:val="00F3231F"/>
    <w:rsid w:val="00F41CC2"/>
    <w:rsid w:val="00F52D73"/>
    <w:rsid w:val="00F61627"/>
    <w:rsid w:val="00F6211D"/>
    <w:rsid w:val="00F65834"/>
    <w:rsid w:val="00F66B6F"/>
    <w:rsid w:val="00F73FDC"/>
    <w:rsid w:val="00F74DA3"/>
    <w:rsid w:val="00F91DFA"/>
    <w:rsid w:val="00F95288"/>
    <w:rsid w:val="00F9791B"/>
    <w:rsid w:val="00FA313D"/>
    <w:rsid w:val="00FB1DAE"/>
    <w:rsid w:val="00FB2AFC"/>
    <w:rsid w:val="00FB6E62"/>
    <w:rsid w:val="00FB7A39"/>
    <w:rsid w:val="00FC0E1D"/>
    <w:rsid w:val="00FC53DA"/>
    <w:rsid w:val="00FD16A9"/>
    <w:rsid w:val="00FE2327"/>
    <w:rsid w:val="00FE4758"/>
    <w:rsid w:val="00FF004E"/>
    <w:rsid w:val="00FF0981"/>
    <w:rsid w:val="00FF0E35"/>
    <w:rsid w:val="00FF0F4A"/>
    <w:rsid w:val="02A14FA0"/>
    <w:rsid w:val="046259C5"/>
    <w:rsid w:val="078D8DE9"/>
    <w:rsid w:val="08BCFDDC"/>
    <w:rsid w:val="0B422D65"/>
    <w:rsid w:val="0BD88E8B"/>
    <w:rsid w:val="0D7A5BB3"/>
    <w:rsid w:val="0ED5B0D5"/>
    <w:rsid w:val="105BB457"/>
    <w:rsid w:val="1361ABE7"/>
    <w:rsid w:val="16790C1B"/>
    <w:rsid w:val="188A8582"/>
    <w:rsid w:val="19476F9A"/>
    <w:rsid w:val="1DFCE898"/>
    <w:rsid w:val="1E9A6CE0"/>
    <w:rsid w:val="1F5F613B"/>
    <w:rsid w:val="2124A4B1"/>
    <w:rsid w:val="23AC5517"/>
    <w:rsid w:val="260CCA45"/>
    <w:rsid w:val="29536630"/>
    <w:rsid w:val="2AC109BB"/>
    <w:rsid w:val="2D0CA23F"/>
    <w:rsid w:val="2E94436C"/>
    <w:rsid w:val="2F97AD9F"/>
    <w:rsid w:val="31D818B4"/>
    <w:rsid w:val="3259C01F"/>
    <w:rsid w:val="3296FEC2"/>
    <w:rsid w:val="348D9F08"/>
    <w:rsid w:val="38BB1C55"/>
    <w:rsid w:val="3A91070E"/>
    <w:rsid w:val="3B5E8BAD"/>
    <w:rsid w:val="3FA9B8BA"/>
    <w:rsid w:val="40EFE4EC"/>
    <w:rsid w:val="4A3D2F1D"/>
    <w:rsid w:val="4CBD7FD8"/>
    <w:rsid w:val="50481E4A"/>
    <w:rsid w:val="54EDA2B4"/>
    <w:rsid w:val="55E914C9"/>
    <w:rsid w:val="57090AF5"/>
    <w:rsid w:val="59B98BF3"/>
    <w:rsid w:val="5A751C28"/>
    <w:rsid w:val="60C4EE9A"/>
    <w:rsid w:val="649E7154"/>
    <w:rsid w:val="665CBC94"/>
    <w:rsid w:val="67A9E9DA"/>
    <w:rsid w:val="6C165E92"/>
    <w:rsid w:val="6CD13782"/>
    <w:rsid w:val="6D8F4524"/>
    <w:rsid w:val="6DB67692"/>
    <w:rsid w:val="6FF19AFD"/>
    <w:rsid w:val="71FD9411"/>
    <w:rsid w:val="7301A83A"/>
    <w:rsid w:val="73AE7DB9"/>
    <w:rsid w:val="7581ED0B"/>
    <w:rsid w:val="780D2EEE"/>
    <w:rsid w:val="783FB8BB"/>
    <w:rsid w:val="7BAD0967"/>
    <w:rsid w:val="7F4450F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9D1A11C"/>
  <w15:docId w15:val="{D29E1C1E-AB50-4F98-A4DF-D68F53B4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PMingLiU"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styleId="BalloonTextChar" w:customStyle="1">
    <w:name w:val="Balloon Text Char"/>
    <w:basedOn w:val="DefaultParagraphFont"/>
    <w:link w:val="BalloonText"/>
    <w:semiHidden/>
    <w:locked/>
    <w:rsid w:val="00586A35"/>
    <w:rPr>
      <w:rFonts w:ascii="Tahoma" w:hAnsi="Tahoma" w:cs="Tahoma" w:eastAsiaTheme="minorHAnsi"/>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styleId="HeaderChar" w:customStyle="1">
    <w:name w:val="Header Char"/>
    <w:basedOn w:val="DefaultParagraphFont"/>
    <w:link w:val="Header"/>
    <w:semiHidden/>
    <w:locked/>
    <w:rsid w:val="00586A35"/>
    <w:rPr>
      <w:rFonts w:ascii="Linux Libertine" w:hAnsi="Linux Libertine" w:eastAsiaTheme="minorHAnsi"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rsid w:val="00586A35"/>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styleId="EndnoteTextChar" w:customStyle="1">
    <w:name w:val="Endnote Text Char"/>
    <w:basedOn w:val="DefaultParagraphFont"/>
    <w:link w:val="EndnoteText"/>
    <w:uiPriority w:val="99"/>
    <w:locked/>
    <w:rsid w:val="00586A35"/>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horttext" w:customStyle="1">
    <w:name w:val="short_text"/>
  </w:style>
  <w:style w:type="paragraph" w:styleId="Sfondoacolori-Colore11" w:customStyle="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styleId="CommentSubjectChar" w:customStyle="1">
    <w:name w:val="Comment Subject Char"/>
    <w:basedOn w:val="CommentTextChar"/>
    <w:link w:val="CommentSubject"/>
    <w:rsid w:val="00586A35"/>
    <w:rPr>
      <w:rFonts w:ascii="Linux Libertine" w:hAnsi="Linux Libertine" w:eastAsiaTheme="minorHAnsi" w:cstheme="minorBidi"/>
      <w:b/>
      <w:bCs/>
      <w:szCs w:val="22"/>
      <w:lang w:val="en-US" w:eastAsia="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locked/>
    <w:rsid w:val="00586A35"/>
    <w:rPr>
      <w:b/>
      <w:bCs/>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hAnsi="Linux Libertine" w:cs="Linux Libertine" w:eastAsiaTheme="minorHAnsi"/>
      <w:sz w:val="18"/>
      <w:szCs w:val="22"/>
      <w:lang w:val="en-US" w:eastAsia="en-US"/>
    </w:rPr>
  </w:style>
  <w:style w:type="character" w:styleId="Heading1Char" w:customStyle="1">
    <w:name w:val="Heading 1 Char"/>
    <w:basedOn w:val="DefaultParagraphFont"/>
    <w:link w:val="Heading1"/>
    <w:uiPriority w:val="9"/>
    <w:rsid w:val="00586A35"/>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586A35"/>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586A35"/>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586A35"/>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586A35"/>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586A35"/>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586A35"/>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586A35"/>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586A35"/>
    <w:rPr>
      <w:rFonts w:ascii="Times New Roman" w:hAnsi="Times New Roman" w:eastAsia="Times New Roman"/>
      <w:i/>
      <w:sz w:val="24"/>
      <w:szCs w:val="22"/>
      <w:lang w:val="en-GB" w:eastAsia="en-US" w:bidi="ar-DZ"/>
    </w:rPr>
  </w:style>
  <w:style w:type="paragraph" w:styleId="Abstract" w:customStyle="1">
    <w:name w:val="Abstract"/>
    <w:qFormat/>
    <w:rsid w:val="00586A35"/>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586A35"/>
    <w:pPr>
      <w:jc w:val="center"/>
    </w:pPr>
    <w:rPr>
      <w:rFonts w:ascii="Linux Libertine" w:hAnsi="Linux Libertine" w:eastAsia="Times New Roman" w:cs="Linux Libertine"/>
      <w:lang w:val="en-US" w:eastAsia="en-US"/>
    </w:rPr>
  </w:style>
  <w:style w:type="paragraph" w:styleId="Appendix" w:customStyle="1">
    <w:name w:val="Appendix"/>
    <w:link w:val="AppendixChar"/>
    <w:qFormat/>
    <w:rsid w:val="00586A35"/>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586A35"/>
    <w:rPr>
      <w:color w:val="auto"/>
      <w:bdr w:val="none" w:color="auto" w:sz="0" w:space="0"/>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styleId="Head1" w:customStyle="1">
    <w:name w:val="Head1"/>
    <w:autoRedefine/>
    <w:qFormat/>
    <w:rsid w:val="00284E3D"/>
    <w:pPr>
      <w:spacing w:before="240"/>
      <w:jc w:val="both"/>
    </w:pPr>
    <w:rPr>
      <w:rFonts w:ascii="Linux Libertine" w:hAnsi="Linux Libertine" w:eastAsia="Times New Roman" w:cs="Linux Libertine"/>
      <w:b/>
      <w:sz w:val="22"/>
      <w:lang w:val="en-US" w:eastAsia="en-US"/>
    </w:rPr>
  </w:style>
  <w:style w:type="paragraph" w:styleId="Head2" w:customStyle="1">
    <w:name w:val="Head2"/>
    <w:autoRedefine/>
    <w:qFormat/>
    <w:rsid w:val="005C5B5F"/>
    <w:pPr>
      <w:spacing w:after="80"/>
      <w:jc w:val="both"/>
    </w:pPr>
    <w:rPr>
      <w:rFonts w:ascii="Linux Libertine" w:hAnsi="Linux Libertine" w:cs="Linux Libertine" w:eastAsiaTheme="minorEastAsia"/>
      <w:bCs/>
      <w:sz w:val="18"/>
      <w:szCs w:val="15"/>
      <w:lang w:val="en-US"/>
    </w:rPr>
  </w:style>
  <w:style w:type="paragraph" w:styleId="Head3" w:customStyle="1">
    <w:name w:val="Head3"/>
    <w:autoRedefine/>
    <w:qFormat/>
    <w:rsid w:val="00586A35"/>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586A35"/>
    <w:pPr>
      <w:spacing w:before="60" w:after="140"/>
      <w:ind w:firstLine="240"/>
    </w:pPr>
    <w:rPr>
      <w:rFonts w:ascii="Linux Libertine" w:hAnsi="Linux Libertine" w:eastAsia="Times New Roman" w:cs="Linux Libertine"/>
      <w:i/>
      <w:sz w:val="18"/>
      <w:lang w:val="en-US" w:eastAsia="en-US"/>
    </w:rPr>
  </w:style>
  <w:style w:type="paragraph" w:styleId="Head5" w:customStyle="1">
    <w:name w:val="Head5"/>
    <w:autoRedefine/>
    <w:qFormat/>
    <w:rsid w:val="00586A35"/>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586A35"/>
    <w:pPr>
      <w:spacing w:before="120"/>
    </w:pPr>
    <w:rPr>
      <w:rFonts w:cs="Linux Libertine"/>
    </w:rPr>
  </w:style>
  <w:style w:type="paragraph" w:styleId="Titledocument" w:customStyle="1">
    <w:name w:val="Title_document"/>
    <w:autoRedefine/>
    <w:qFormat/>
    <w:rsid w:val="00F6211D"/>
    <w:pPr>
      <w:spacing w:before="40" w:after="100"/>
      <w:jc w:val="center"/>
    </w:pPr>
    <w:rPr>
      <w:rFonts w:ascii="Linux Biolinum" w:hAnsi="Linux Biolinum" w:eastAsia="Times New Roman" w:cs="Times New Roman"/>
      <w:b/>
      <w:sz w:val="35"/>
      <w:lang w:val="en-US" w:eastAsia="en-US"/>
    </w:rPr>
  </w:style>
  <w:style w:type="paragraph" w:styleId="programCodedisplay" w:customStyle="1">
    <w:name w:val="programCode_display"/>
    <w:basedOn w:val="Normal"/>
    <w:rsid w:val="00586A35"/>
    <w:rPr>
      <w:rFonts w:ascii="Courier New" w:hAnsi="Courier New" w:eastAsia="Arial Unicode MS" w:cs="Times New Roman"/>
      <w:sz w:val="20"/>
      <w:szCs w:val="20"/>
    </w:rPr>
  </w:style>
  <w:style w:type="character" w:styleId="Publisher" w:customStyle="1">
    <w:name w:val="Publisher"/>
    <w:basedOn w:val="DefaultParagraphFont"/>
    <w:uiPriority w:val="1"/>
    <w:qFormat/>
    <w:rsid w:val="00586A35"/>
    <w:rPr>
      <w:color w:val="auto"/>
      <w:bdr w:val="none" w:color="auto" w:sz="0" w:space="0"/>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styleId="QuoteChar" w:customStyle="1">
    <w:name w:val="Quote Char"/>
    <w:basedOn w:val="DefaultParagraphFont"/>
    <w:link w:val="Quote"/>
    <w:uiPriority w:val="29"/>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586A35"/>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586A35"/>
    <w:rPr>
      <w:color w:val="auto"/>
      <w:bdr w:val="none" w:color="auto" w:sz="0" w:space="0"/>
      <w:shd w:val="clear" w:color="auto" w:fill="auto"/>
    </w:rPr>
  </w:style>
  <w:style w:type="paragraph" w:styleId="VersoLRH" w:customStyle="1">
    <w:name w:val="Verso_(LRH)"/>
    <w:autoRedefine/>
    <w:qFormat/>
    <w:rsid w:val="00586A35"/>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586A35"/>
    <w:rPr>
      <w:color w:val="auto"/>
      <w:bdr w:val="none" w:color="auto" w:sz="0" w:space="0"/>
      <w:shd w:val="clear" w:color="auto" w:fill="auto"/>
    </w:rPr>
  </w:style>
  <w:style w:type="character" w:styleId="Pages" w:customStyle="1">
    <w:name w:val="Pages"/>
    <w:basedOn w:val="DefaultParagraphFont"/>
    <w:uiPriority w:val="1"/>
    <w:qFormat/>
    <w:rsid w:val="00586A35"/>
    <w:rPr>
      <w:color w:val="auto"/>
      <w:bdr w:val="none" w:color="auto" w:sz="0" w:space="0"/>
      <w:shd w:val="clear" w:color="auto" w:fill="auto"/>
    </w:rPr>
  </w:style>
  <w:style w:type="character" w:styleId="Degree" w:customStyle="1">
    <w:name w:val="Degree"/>
    <w:basedOn w:val="DefaultParagraphFont"/>
    <w:uiPriority w:val="1"/>
    <w:qFormat/>
    <w:rsid w:val="00586A35"/>
    <w:rPr>
      <w:color w:val="auto"/>
      <w:bdr w:val="none" w:color="auto" w:sz="0" w:space="0"/>
      <w:shd w:val="clear" w:color="auto" w:fill="auto"/>
    </w:rPr>
  </w:style>
  <w:style w:type="character" w:styleId="Role" w:customStyle="1">
    <w:name w:val="Role"/>
    <w:basedOn w:val="DefaultParagraphFont"/>
    <w:uiPriority w:val="1"/>
    <w:qFormat/>
    <w:rsid w:val="00586A35"/>
    <w:rPr>
      <w:color w:val="92D050"/>
    </w:rPr>
  </w:style>
  <w:style w:type="paragraph" w:styleId="AbsHead" w:customStyle="1">
    <w:name w:val="AbsHead"/>
    <w:link w:val="AbsHeadChar"/>
    <w:autoRedefine/>
    <w:qFormat/>
    <w:rsid w:val="00586A35"/>
    <w:pPr>
      <w:spacing w:before="120" w:after="80"/>
    </w:pPr>
    <w:rPr>
      <w:rFonts w:ascii="Linux Libertine" w:hAnsi="Linux Libertine" w:cs="Linux Libertine" w:eastAsiaTheme="minorHAnsi"/>
      <w:b/>
      <w:sz w:val="22"/>
      <w:szCs w:val="22"/>
      <w:lang w:val="fr-FR" w:eastAsia="en-US"/>
    </w:rPr>
  </w:style>
  <w:style w:type="character" w:styleId="AbsHeadChar" w:customStyle="1">
    <w:name w:val="AbsHead Char"/>
    <w:basedOn w:val="DefaultParagraphFont"/>
    <w:link w:val="AbsHead"/>
    <w:rsid w:val="00586A35"/>
    <w:rPr>
      <w:rFonts w:ascii="Linux Libertine" w:hAnsi="Linux Libertine"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paragraph" w:styleId="AckHead" w:customStyle="1">
    <w:name w:val="AckHead"/>
    <w:link w:val="AckHeadChar"/>
    <w:autoRedefine/>
    <w:qFormat/>
    <w:rsid w:val="00586A35"/>
    <w:pPr>
      <w:spacing w:before="220" w:after="40"/>
    </w:pPr>
    <w:rPr>
      <w:rFonts w:ascii="Linux Libertine" w:hAnsi="Linux Libertine" w:cs="Linux Libertine" w:eastAsiaTheme="minorHAnsi"/>
      <w:b/>
      <w:sz w:val="22"/>
      <w:szCs w:val="22"/>
      <w:lang w:val="en-US" w:eastAsia="en-US"/>
    </w:rPr>
  </w:style>
  <w:style w:type="character" w:styleId="AckHeadChar" w:customStyle="1">
    <w:name w:val="AckHead Char"/>
    <w:basedOn w:val="DefaultParagraphFont"/>
    <w:link w:val="AckHead"/>
    <w:rsid w:val="00586A35"/>
    <w:rPr>
      <w:rFonts w:ascii="Linux Libertine" w:hAnsi="Linux Libertine" w:cs="Linux Libertine" w:eastAsiaTheme="minorHAnsi"/>
      <w:b/>
      <w:sz w:val="22"/>
      <w:szCs w:val="22"/>
      <w:lang w:val="en-US" w:eastAsia="en-US"/>
    </w:rPr>
  </w:style>
  <w:style w:type="paragraph" w:styleId="AckPara" w:customStyle="1">
    <w:name w:val="AckPara"/>
    <w:autoRedefine/>
    <w:qFormat/>
    <w:rsid w:val="00586A35"/>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586A35"/>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586A35"/>
    <w:pPr>
      <w:spacing w:before="340" w:after="40"/>
    </w:pPr>
    <w:rPr>
      <w:rFonts w:ascii="Linux Libertine" w:hAnsi="Linux Libertine" w:eastAsia="Times New Roman" w:cs="Linux Libertine"/>
      <w:b/>
      <w:sz w:val="22"/>
      <w:lang w:val="en-US" w:eastAsia="en-US"/>
    </w:rPr>
  </w:style>
  <w:style w:type="paragraph" w:styleId="AppendixH2" w:customStyle="1">
    <w:name w:val="AppendixH2"/>
    <w:qFormat/>
    <w:rsid w:val="00586A35"/>
    <w:pPr>
      <w:autoSpaceDE w:val="0"/>
      <w:autoSpaceDN w:val="0"/>
      <w:adjustRightInd w:val="0"/>
      <w:spacing w:before="60" w:after="40"/>
    </w:pPr>
    <w:rPr>
      <w:rFonts w:ascii="Linux Libertine" w:hAnsi="Linux Libertine" w:cs="Linux Libertine" w:eastAsiaTheme="minorHAnsi"/>
      <w:b/>
      <w:sz w:val="22"/>
      <w:szCs w:val="24"/>
      <w:lang w:val="en-US" w:eastAsia="en-US"/>
    </w:rPr>
  </w:style>
  <w:style w:type="paragraph" w:styleId="AppendixH3" w:customStyle="1">
    <w:name w:val="AppendixH3"/>
    <w:qFormat/>
    <w:rsid w:val="00586A35"/>
    <w:pPr>
      <w:autoSpaceDE w:val="0"/>
      <w:autoSpaceDN w:val="0"/>
      <w:adjustRightInd w:val="0"/>
      <w:spacing w:before="60" w:after="140"/>
      <w:ind w:left="240"/>
    </w:pPr>
    <w:rPr>
      <w:rFonts w:ascii="Linux Biolinum" w:hAnsi="Linux Biolinum" w:cs="Linux Biolinum" w:eastAsiaTheme="minorHAnsi"/>
      <w:i/>
      <w:sz w:val="18"/>
      <w:szCs w:val="24"/>
      <w:lang w:val="en-US" w:eastAsia="en-US"/>
    </w:rPr>
  </w:style>
  <w:style w:type="character" w:styleId="ArticleTitle" w:customStyle="1">
    <w:name w:val="ArticleTitle"/>
    <w:basedOn w:val="DefaultParagraphFont"/>
    <w:uiPriority w:val="1"/>
    <w:qFormat/>
    <w:rsid w:val="00586A35"/>
    <w:rPr>
      <w:color w:val="auto"/>
      <w:bdr w:val="none" w:color="auto" w:sz="0" w:space="0"/>
      <w:shd w:val="clear" w:color="auto" w:fill="auto"/>
    </w:rPr>
  </w:style>
  <w:style w:type="paragraph" w:styleId="AuthNotes" w:customStyle="1">
    <w:name w:val="AuthNotes"/>
    <w:qFormat/>
    <w:rsid w:val="00586A35"/>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586A35"/>
    <w:rPr>
      <w:color w:val="8064A2" w:themeColor="accent4"/>
    </w:rPr>
  </w:style>
  <w:style w:type="paragraph" w:styleId="Authors" w:customStyle="1">
    <w:name w:val="Authors"/>
    <w:link w:val="AuthorsChar"/>
    <w:autoRedefine/>
    <w:qFormat/>
    <w:rsid w:val="00CB0E09"/>
    <w:pPr>
      <w:spacing w:before="280" w:after="160"/>
      <w:ind w:left="-180"/>
      <w:jc w:val="center"/>
    </w:pPr>
    <w:rPr>
      <w:rFonts w:ascii="Linux Libertine" w:hAnsi="Linux Libertine" w:cs="Linux Libertine" w:eastAsiaTheme="minorHAnsi"/>
      <w:sz w:val="24"/>
      <w:szCs w:val="22"/>
      <w:lang w:val="en-US" w:eastAsia="en-US"/>
    </w:rPr>
  </w:style>
  <w:style w:type="character" w:styleId="AuthorsChar" w:customStyle="1">
    <w:name w:val="Authors Char"/>
    <w:basedOn w:val="DefaultParagraphFont"/>
    <w:link w:val="Authors"/>
    <w:rsid w:val="00CB0E09"/>
    <w:rPr>
      <w:rFonts w:ascii="Linux Libertine" w:hAnsi="Linux Libertine"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auto"/>
      <w:bdr w:val="none" w:color="auto" w:sz="0" w:space="0"/>
      <w:shd w:val="clear" w:color="auto" w:fill="auto"/>
    </w:rPr>
  </w:style>
  <w:style w:type="paragraph" w:styleId="BoxText" w:customStyle="1">
    <w:name w:val="BoxText"/>
    <w:qFormat/>
    <w:rsid w:val="00586A35"/>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586A35"/>
    <w:rPr>
      <w:rFonts w:cs="Times New Roman" w:asciiTheme="majorHAnsi" w:hAnsiTheme="majorHAnsi"/>
      <w:sz w:val="24"/>
      <w:szCs w:val="24"/>
    </w:rPr>
  </w:style>
  <w:style w:type="character" w:styleId="City" w:customStyle="1">
    <w:name w:val="City"/>
    <w:basedOn w:val="DefaultParagraphFont"/>
    <w:uiPriority w:val="1"/>
    <w:qFormat/>
    <w:rsid w:val="00586A35"/>
    <w:rPr>
      <w:color w:val="auto"/>
      <w:bdr w:val="none" w:color="auto" w:sz="0" w:space="0"/>
      <w:shd w:val="clear" w:color="auto" w:fill="auto"/>
    </w:rPr>
  </w:style>
  <w:style w:type="character" w:styleId="Collab" w:customStyle="1">
    <w:name w:val="Collab"/>
    <w:basedOn w:val="DefaultParagraphFont"/>
    <w:uiPriority w:val="1"/>
    <w:qFormat/>
    <w:rsid w:val="00586A35"/>
    <w:rPr>
      <w:color w:val="auto"/>
      <w:bdr w:val="none" w:color="auto" w:sz="0" w:space="0"/>
      <w:shd w:val="clear" w:color="auto" w:fill="auto"/>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val="none" w:color="auto" w:sz="0" w:space="0"/>
      <w:shd w:val="clear" w:color="auto" w:fill="9999FF"/>
    </w:rPr>
  </w:style>
  <w:style w:type="character" w:styleId="ConfName" w:customStyle="1">
    <w:name w:val="ConfName"/>
    <w:basedOn w:val="DefaultParagraphFont"/>
    <w:uiPriority w:val="1"/>
    <w:qFormat/>
    <w:rsid w:val="00586A35"/>
    <w:rPr>
      <w:color w:val="15BDBD"/>
    </w:rPr>
  </w:style>
  <w:style w:type="paragraph" w:styleId="Correspondence" w:customStyle="1">
    <w:name w:val="Correspondence"/>
    <w:basedOn w:val="Normal"/>
    <w:link w:val="CorrespondenceChar"/>
    <w:autoRedefine/>
    <w:qFormat/>
    <w:rsid w:val="00586A35"/>
    <w:rPr>
      <w:color w:val="215868" w:themeColor="accent5" w:themeShade="80"/>
    </w:rPr>
  </w:style>
  <w:style w:type="character" w:styleId="CorrespondenceChar" w:customStyle="1">
    <w:name w:val="Correspondence Char"/>
    <w:basedOn w:val="DefaultParagraphFont"/>
    <w:link w:val="Correspondence"/>
    <w:rsid w:val="00586A35"/>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auto"/>
      <w:bdr w:val="none" w:color="auto" w:sz="0" w:space="0"/>
      <w:shd w:val="clear" w:color="auto" w:fill="auto"/>
    </w:rPr>
  </w:style>
  <w:style w:type="paragraph" w:styleId="DefItem" w:customStyle="1">
    <w:name w:val="DefItem"/>
    <w:basedOn w:val="Normal"/>
    <w:autoRedefine/>
    <w:qFormat/>
    <w:rsid w:val="00586A35"/>
    <w:pPr>
      <w:spacing w:after="80"/>
      <w:ind w:left="720"/>
    </w:pPr>
    <w:rPr>
      <w:color w:val="632423" w:themeColor="accent2" w:themeShade="80"/>
    </w:rPr>
  </w:style>
  <w:style w:type="paragraph" w:styleId="DisplayFormula" w:customStyle="1">
    <w:name w:val="DisplayFormula"/>
    <w:link w:val="DisplayFormulaChar"/>
    <w:qFormat/>
    <w:rsid w:val="00586A35"/>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586A35"/>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586A35"/>
    <w:rPr>
      <w:color w:val="auto"/>
      <w:bdr w:val="none" w:color="auto" w:sz="0" w:space="0"/>
      <w:shd w:val="clear" w:color="auto" w:fill="auto"/>
    </w:rPr>
  </w:style>
  <w:style w:type="character" w:styleId="Edition" w:customStyle="1">
    <w:name w:val="Edition"/>
    <w:basedOn w:val="DefaultParagraphFont"/>
    <w:uiPriority w:val="1"/>
    <w:qFormat/>
    <w:rsid w:val="00586A35"/>
    <w:rPr>
      <w:color w:val="auto"/>
      <w:bdr w:val="none" w:color="auto" w:sz="0" w:space="0"/>
      <w:shd w:val="clear" w:color="auto" w:fill="auto"/>
    </w:rPr>
  </w:style>
  <w:style w:type="character" w:styleId="EdSurname" w:customStyle="1">
    <w:name w:val="EdSurname"/>
    <w:basedOn w:val="DefaultParagraphFont"/>
    <w:uiPriority w:val="1"/>
    <w:qFormat/>
    <w:rsid w:val="00586A35"/>
    <w:rPr>
      <w:color w:val="auto"/>
      <w:bdr w:val="none" w:color="auto" w:sz="0" w:space="0"/>
      <w:shd w:val="clear" w:color="auto" w:fill="auto"/>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paragraph" w:styleId="FigNote" w:customStyle="1">
    <w:name w:val="FigNote"/>
    <w:basedOn w:val="TableFootnote"/>
    <w:qFormat/>
    <w:rsid w:val="00586A35"/>
  </w:style>
  <w:style w:type="paragraph" w:styleId="FigureCaption" w:customStyle="1">
    <w:name w:val="FigureCaption"/>
    <w:link w:val="FigureCaptionChar"/>
    <w:autoRedefine/>
    <w:qFormat/>
    <w:rsid w:val="00586A35"/>
    <w:pPr>
      <w:spacing w:before="220" w:after="240"/>
      <w:jc w:val="center"/>
    </w:pPr>
    <w:rPr>
      <w:rFonts w:ascii="Linux Libertine" w:hAnsi="Linux Libertine" w:cs="Linux Libertine" w:eastAsiaTheme="minorHAnsi"/>
      <w:b/>
      <w:sz w:val="18"/>
      <w:szCs w:val="22"/>
      <w:lang w:val="en-US" w:eastAsia="en-US"/>
    </w:rPr>
  </w:style>
  <w:style w:type="character" w:styleId="FigureCaptionChar" w:customStyle="1">
    <w:name w:val="FigureCaption Char"/>
    <w:basedOn w:val="DefaultParagraphFont"/>
    <w:link w:val="FigureCaption"/>
    <w:rsid w:val="00586A35"/>
    <w:rPr>
      <w:rFonts w:ascii="Linux Libertine" w:hAnsi="Linux Libertine"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auto"/>
      <w:bdr w:val="none" w:color="auto" w:sz="0" w:space="0"/>
      <w:shd w:val="clear" w:color="auto" w:fill="auto"/>
    </w:rPr>
  </w:style>
  <w:style w:type="character" w:styleId="focus" w:customStyle="1">
    <w:name w:val="focus"/>
    <w:basedOn w:val="DefaultParagraphFont"/>
    <w:rsid w:val="00586A35"/>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paragraph" w:styleId="GlossaryHead" w:customStyle="1">
    <w:name w:val="GlossaryHead"/>
    <w:basedOn w:val="Head1"/>
    <w:qFormat/>
    <w:rsid w:val="00586A35"/>
    <w:rPr>
      <w:rFonts w:asciiTheme="majorHAnsi" w:hAnsiTheme="majorHAnsi"/>
      <w:color w:val="943634" w:themeColor="accent2" w:themeShade="BF"/>
      <w:sz w:val="28"/>
    </w:rPr>
  </w:style>
  <w:style w:type="character" w:styleId="Issue" w:customStyle="1">
    <w:name w:val="Issue"/>
    <w:basedOn w:val="DefaultParagraphFont"/>
    <w:uiPriority w:val="1"/>
    <w:qFormat/>
    <w:rsid w:val="00586A35"/>
    <w:rPr>
      <w:color w:val="auto"/>
      <w:bdr w:val="none" w:color="auto" w:sz="0" w:space="0"/>
      <w:shd w:val="clear" w:color="auto" w:fill="auto"/>
    </w:rPr>
  </w:style>
  <w:style w:type="character" w:styleId="JournalTitle" w:customStyle="1">
    <w:name w:val="JournalTitle"/>
    <w:basedOn w:val="DefaultParagraphFont"/>
    <w:uiPriority w:val="1"/>
    <w:qFormat/>
    <w:rsid w:val="00586A35"/>
    <w:rPr>
      <w:color w:val="auto"/>
      <w:bdr w:val="none" w:color="auto" w:sz="0" w:space="0"/>
      <w:shd w:val="clear" w:color="auto" w:fill="auto"/>
    </w:rPr>
  </w:style>
  <w:style w:type="paragraph" w:styleId="KeyWordHead" w:customStyle="1">
    <w:name w:val="KeyWordHead"/>
    <w:autoRedefine/>
    <w:qFormat/>
    <w:rsid w:val="00DA5C22"/>
    <w:pPr>
      <w:spacing w:after="20"/>
      <w:jc w:val="both"/>
    </w:pPr>
    <w:rPr>
      <w:rFonts w:ascii="Linux Libertine" w:hAnsi="Linux Libertine" w:cs="Linux Libertine" w:eastAsiaTheme="minorHAnsi"/>
      <w:bCs/>
      <w:lang w:val="en-US" w:eastAsia="en-US"/>
    </w:rPr>
  </w:style>
  <w:style w:type="paragraph" w:styleId="KeyWords" w:customStyle="1">
    <w:name w:val="KeyWords"/>
    <w:basedOn w:val="Normal"/>
    <w:qFormat/>
    <w:rsid w:val="00586A35"/>
    <w:pPr>
      <w:spacing w:before="60" w:after="60"/>
    </w:pPr>
  </w:style>
  <w:style w:type="character" w:styleId="Label" w:customStyle="1">
    <w:name w:val="Label"/>
    <w:basedOn w:val="DefaultParagraphFont"/>
    <w:uiPriority w:val="1"/>
    <w:qFormat/>
    <w:rsid w:val="00586A35"/>
    <w:rPr>
      <w:rFonts w:ascii="Linux Libertine" w:hAnsi="Linux Libertine"/>
      <w:b w:val="0"/>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paragraph" w:styleId="NomenclatureHead" w:customStyle="1">
    <w:name w:val="NomenclatureHead"/>
    <w:basedOn w:val="Normal"/>
    <w:qFormat/>
    <w:rsid w:val="00586A35"/>
    <w:rPr>
      <w:rFonts w:asciiTheme="majorHAnsi" w:hAnsiTheme="majorHAnsi"/>
      <w:color w:val="943634" w:themeColor="accent2" w:themeShade="BF"/>
      <w:sz w:val="28"/>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paragraph" w:styleId="Para" w:customStyle="1">
    <w:name w:val="Para"/>
    <w:autoRedefine/>
    <w:qFormat/>
    <w:rsid w:val="00586A35"/>
    <w:pPr>
      <w:spacing w:line="264" w:lineRule="auto"/>
      <w:ind w:firstLine="240"/>
    </w:pPr>
    <w:rPr>
      <w:rFonts w:ascii="Linux Libertine" w:hAnsi="Linux Libertine" w:eastAsiaTheme="minorHAnsi" w:cstheme="minorBidi"/>
      <w:sz w:val="18"/>
      <w:szCs w:val="22"/>
      <w:lang w:val="en-US" w:eastAsia="en-US"/>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styleId="Poem" w:customStyle="1">
    <w:name w:val="Poem"/>
    <w:basedOn w:val="Normal"/>
    <w:qFormat/>
    <w:rsid w:val="00586A35"/>
    <w:pPr>
      <w:ind w:left="144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character" w:styleId="Prefix" w:customStyle="1">
    <w:name w:val="Prefix"/>
    <w:basedOn w:val="DefaultParagraphFont"/>
    <w:uiPriority w:val="1"/>
    <w:qFormat/>
    <w:rsid w:val="00586A35"/>
    <w:rPr>
      <w:color w:val="auto"/>
      <w:bdr w:val="none" w:color="auto" w:sz="0" w:space="0"/>
      <w:shd w:val="clear" w:color="auto" w:fill="auto"/>
    </w:rPr>
  </w:style>
  <w:style w:type="paragraph" w:styleId="Source0" w:customStyle="1">
    <w:name w:val="Source"/>
    <w:basedOn w:val="Normal"/>
    <w:qFormat/>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586A35"/>
    <w:rPr>
      <w:color w:val="00B050"/>
    </w:rPr>
  </w:style>
  <w:style w:type="paragraph" w:styleId="ReferenceHead" w:customStyle="1">
    <w:name w:val="ReferenceHead"/>
    <w:autoRedefine/>
    <w:qFormat/>
    <w:rsid w:val="00586A35"/>
    <w:pPr>
      <w:spacing w:before="200" w:after="40"/>
    </w:pPr>
    <w:rPr>
      <w:rFonts w:ascii="Linux Libertine" w:hAnsi="Linux Libertine" w:cs="Linux Libertine" w:eastAsiaTheme="minorHAnsi"/>
      <w:b/>
      <w:sz w:val="22"/>
      <w:szCs w:val="22"/>
      <w:lang w:val="en-US" w:eastAsia="en-US"/>
    </w:rPr>
  </w:style>
  <w:style w:type="character" w:styleId="RefMisc" w:customStyle="1">
    <w:name w:val="RefMisc"/>
    <w:basedOn w:val="DefaultParagraphFont"/>
    <w:uiPriority w:val="1"/>
    <w:qFormat/>
    <w:rsid w:val="00586A35"/>
    <w:rPr>
      <w:color w:val="auto"/>
      <w:bdr w:val="none" w:color="auto" w:sz="0" w:space="0"/>
      <w:shd w:val="clear" w:color="auto" w:fill="auto"/>
    </w:rPr>
  </w:style>
  <w:style w:type="character" w:styleId="RevisedDate" w:customStyle="1">
    <w:name w:val="RevisedDate"/>
    <w:basedOn w:val="DefaultParagraphFont"/>
    <w:uiPriority w:val="1"/>
    <w:qFormat/>
    <w:rsid w:val="00586A35"/>
    <w:rPr>
      <w:color w:val="0070C0"/>
    </w:rPr>
  </w:style>
  <w:style w:type="paragraph" w:styleId="SignatureAff" w:customStyle="1">
    <w:name w:val="SignatureAff"/>
    <w:basedOn w:val="Normal"/>
    <w:qFormat/>
    <w:rsid w:val="00586A35"/>
    <w:pPr>
      <w:jc w:val="right"/>
    </w:pPr>
  </w:style>
  <w:style w:type="paragraph" w:styleId="SignatureBlock" w:customStyle="1">
    <w:name w:val="SignatureBlock"/>
    <w:basedOn w:val="Normal"/>
    <w:qFormat/>
    <w:rsid w:val="00586A35"/>
    <w:pPr>
      <w:jc w:val="right"/>
    </w:pPr>
    <w:rPr>
      <w:bdr w:val="dotted" w:color="auto" w:sz="4" w:space="0"/>
    </w:rPr>
  </w:style>
  <w:style w:type="character" w:styleId="State" w:customStyle="1">
    <w:name w:val="State"/>
    <w:basedOn w:val="DefaultParagraphFont"/>
    <w:uiPriority w:val="1"/>
    <w:qFormat/>
    <w:rsid w:val="00586A35"/>
    <w:rPr>
      <w:color w:val="A70B38"/>
    </w:rPr>
  </w:style>
  <w:style w:type="paragraph" w:styleId="StatementItalic" w:customStyle="1">
    <w:name w:val="StatementItalic"/>
    <w:basedOn w:val="Normal"/>
    <w:autoRedefine/>
    <w:qFormat/>
    <w:rsid w:val="00586A35"/>
    <w:pPr>
      <w:ind w:left="720"/>
    </w:pPr>
    <w:rPr>
      <w:i/>
      <w:sz w:val="20"/>
    </w:rPr>
  </w:style>
  <w:style w:type="paragraph" w:styleId="Statements" w:customStyle="1">
    <w:name w:val="Statements"/>
    <w:basedOn w:val="Normal"/>
    <w:qFormat/>
    <w:rsid w:val="00586A35"/>
    <w:pPr>
      <w:ind w:firstLine="240"/>
    </w:pPr>
  </w:style>
  <w:style w:type="character" w:styleId="Street" w:customStyle="1">
    <w:name w:val="Street"/>
    <w:basedOn w:val="DefaultParagraphFont"/>
    <w:uiPriority w:val="1"/>
    <w:qFormat/>
    <w:rsid w:val="00586A35"/>
    <w:rPr>
      <w:color w:val="auto"/>
      <w:bdr w:val="none" w:color="auto" w:sz="0" w:space="0"/>
      <w:shd w:val="clear" w:color="auto" w:fill="auto"/>
    </w:rPr>
  </w:style>
  <w:style w:type="character" w:styleId="Suffix" w:customStyle="1">
    <w:name w:val="Suffix"/>
    <w:basedOn w:val="DefaultParagraphFont"/>
    <w:uiPriority w:val="1"/>
    <w:qFormat/>
    <w:rsid w:val="00586A35"/>
    <w:rPr>
      <w:color w:val="auto"/>
      <w:bdr w:val="none" w:color="auto" w:sz="0" w:space="0"/>
      <w:shd w:val="clear" w:color="auto" w:fill="auto"/>
    </w:rPr>
  </w:style>
  <w:style w:type="character" w:styleId="Surname" w:customStyle="1">
    <w:name w:val="Surname"/>
    <w:basedOn w:val="DefaultParagraphFont"/>
    <w:uiPriority w:val="1"/>
    <w:qFormat/>
    <w:rsid w:val="00586A35"/>
    <w:rPr>
      <w:color w:val="auto"/>
      <w:bdr w:val="none" w:color="auto" w:sz="0" w:space="0"/>
      <w:shd w:val="clear" w:color="auto" w:fill="auto"/>
    </w:rPr>
  </w:style>
  <w:style w:type="paragraph" w:styleId="TableCaption" w:customStyle="1">
    <w:name w:val="TableCaption"/>
    <w:link w:val="TableCaptionChar"/>
    <w:autoRedefine/>
    <w:qFormat/>
    <w:rsid w:val="00586A35"/>
    <w:pPr>
      <w:spacing w:before="360" w:after="280"/>
      <w:jc w:val="center"/>
    </w:pPr>
    <w:rPr>
      <w:rFonts w:ascii="Linux Libertine" w:hAnsi="Linux Libertine" w:cs="Linux Libertine" w:eastAsiaTheme="minorHAnsi"/>
      <w:b/>
      <w:sz w:val="18"/>
      <w:szCs w:val="22"/>
      <w:lang w:val="en-US" w:eastAsia="en-US"/>
    </w:rPr>
  </w:style>
  <w:style w:type="character" w:styleId="TableCaptionChar" w:customStyle="1">
    <w:name w:val="TableCaption Char"/>
    <w:basedOn w:val="DefaultParagraphFont"/>
    <w:link w:val="TableCaption"/>
    <w:rsid w:val="00586A35"/>
    <w:rPr>
      <w:rFonts w:ascii="Linux Libertine" w:hAnsi="Linux Libertine" w:cs="Linux Libertine" w:eastAsiaTheme="minorHAnsi"/>
      <w:b/>
      <w:sz w:val="18"/>
      <w:szCs w:val="22"/>
      <w:lang w:val="en-US" w:eastAsia="en-US"/>
    </w:rPr>
  </w:style>
  <w:style w:type="paragraph" w:styleId="TableFootnote" w:customStyle="1">
    <w:name w:val="TableFootnote"/>
    <w:basedOn w:val="Normal"/>
    <w:link w:val="TableFootnoteChar"/>
    <w:qFormat/>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hAnsi="Linux Libertine" w:cs="Linux Libertine" w:eastAsiaTheme="minorHAnsi"/>
      <w:sz w:val="14"/>
      <w:szCs w:val="22"/>
      <w:lang w:val="en-US" w:eastAsia="en-US"/>
    </w:rPr>
  </w:style>
  <w:style w:type="paragraph" w:styleId="TitleNote" w:customStyle="1">
    <w:name w:val="TitleNote"/>
    <w:basedOn w:val="AuthNotes"/>
    <w:qFormat/>
    <w:rsid w:val="00586A35"/>
    <w:rPr>
      <w:sz w:val="20"/>
    </w:rPr>
  </w:style>
  <w:style w:type="paragraph" w:styleId="TransAbstract" w:customStyle="1">
    <w:name w:val="TransAbstract"/>
    <w:basedOn w:val="Abstract"/>
    <w:qFormat/>
    <w:rsid w:val="00586A35"/>
    <w:pPr>
      <w:spacing w:after="210"/>
    </w:p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auto"/>
      <w:bdr w:val="none" w:color="auto" w:sz="0" w:space="0"/>
      <w:shd w:val="clear" w:color="auto" w:fill="auto"/>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rsid w:val="00586A35"/>
  </w:style>
  <w:style w:type="character" w:styleId="SubtitleChar" w:customStyle="1">
    <w:name w:val="Subtitle Char"/>
    <w:basedOn w:val="DefaultParagraphFont"/>
    <w:uiPriority w:val="11"/>
    <w:rsid w:val="00586A35"/>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eastAsiaTheme="minorHAnsi" w:cstheme="minorBidi"/>
      <w:sz w:val="18"/>
      <w:szCs w:val="22"/>
      <w:lang w:val="en-US" w:eastAsia="en-US"/>
    </w:rPr>
  </w:style>
  <w:style w:type="paragraph" w:styleId="AuthorBio" w:customStyle="1">
    <w:name w:val="AuthorBio"/>
    <w:link w:val="AuthorBioChar"/>
    <w:rsid w:val="00586A35"/>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586A35"/>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586A35"/>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586A35"/>
    <w:rPr>
      <w:color w:val="auto"/>
      <w:bdr w:val="none" w:color="auto" w:sz="0" w:space="0"/>
      <w:shd w:val="clear" w:color="auto" w:fill="auto"/>
    </w:rPr>
  </w:style>
  <w:style w:type="character" w:styleId="Report" w:customStyle="1">
    <w:name w:val="Report"/>
    <w:basedOn w:val="DefaultParagraphFont"/>
    <w:uiPriority w:val="1"/>
    <w:qFormat/>
    <w:rsid w:val="00586A35"/>
    <w:rPr>
      <w:bdr w:val="none" w:color="auto" w:sz="0" w:space="0"/>
      <w:shd w:val="clear" w:color="auto" w:fill="auto"/>
    </w:rPr>
  </w:style>
  <w:style w:type="character" w:styleId="Thesis" w:customStyle="1">
    <w:name w:val="Thesis"/>
    <w:basedOn w:val="DefaultParagraphFont"/>
    <w:uiPriority w:val="1"/>
    <w:qFormat/>
    <w:rsid w:val="00586A35"/>
    <w:rPr>
      <w:color w:val="auto"/>
      <w:bdr w:val="none" w:color="auto" w:sz="0" w:space="0"/>
      <w:shd w:val="clear" w:color="auto" w:fill="auto"/>
    </w:rPr>
  </w:style>
  <w:style w:type="character" w:styleId="Issn" w:customStyle="1">
    <w:name w:val="Issn"/>
    <w:basedOn w:val="DefaultParagraphFont"/>
    <w:uiPriority w:val="1"/>
    <w:qFormat/>
    <w:rsid w:val="00586A35"/>
    <w:rPr>
      <w:bdr w:val="none" w:color="auto" w:sz="0" w:space="0"/>
      <w:shd w:val="clear" w:color="auto" w:fill="auto"/>
    </w:rPr>
  </w:style>
  <w:style w:type="character" w:styleId="Isbn" w:customStyle="1">
    <w:name w:val="Isbn"/>
    <w:basedOn w:val="DefaultParagraphFont"/>
    <w:uiPriority w:val="1"/>
    <w:qFormat/>
    <w:rsid w:val="00586A35"/>
    <w:rPr>
      <w:bdr w:val="none" w:color="auto" w:sz="0" w:space="0"/>
      <w:shd w:val="clear" w:color="auto" w:fill="auto"/>
    </w:rPr>
  </w:style>
  <w:style w:type="character" w:styleId="Coden" w:customStyle="1">
    <w:name w:val="Coden"/>
    <w:basedOn w:val="DefaultParagraphFont"/>
    <w:uiPriority w:val="1"/>
    <w:qFormat/>
    <w:rsid w:val="00586A35"/>
    <w:rPr>
      <w:color w:val="auto"/>
      <w:bdr w:val="none" w:color="auto" w:sz="0" w:space="0"/>
      <w:shd w:val="clear" w:color="auto" w:fill="auto"/>
    </w:rPr>
  </w:style>
  <w:style w:type="character" w:styleId="Patent" w:customStyle="1">
    <w:name w:val="Patent"/>
    <w:basedOn w:val="DefaultParagraphFont"/>
    <w:uiPriority w:val="1"/>
    <w:qFormat/>
    <w:rsid w:val="00586A35"/>
    <w:rPr>
      <w:color w:val="auto"/>
      <w:bdr w:val="none" w:color="auto" w:sz="0" w:space="0"/>
      <w:shd w:val="clear" w:color="auto" w:fill="auto"/>
    </w:rPr>
  </w:style>
  <w:style w:type="character" w:styleId="MiddleName" w:customStyle="1">
    <w:name w:val="MiddleName"/>
    <w:basedOn w:val="DefaultParagraphFont"/>
    <w:uiPriority w:val="1"/>
    <w:qFormat/>
    <w:rsid w:val="00586A35"/>
    <w:rPr>
      <w:color w:val="auto"/>
      <w:bdr w:val="none" w:color="auto" w:sz="0" w:space="0"/>
      <w:shd w:val="clear" w:color="auto" w:fill="auto"/>
    </w:rPr>
  </w:style>
  <w:style w:type="character" w:styleId="Query" w:customStyle="1">
    <w:name w:val="Query"/>
    <w:basedOn w:val="DefaultParagraphFont"/>
    <w:uiPriority w:val="1"/>
    <w:rsid w:val="00586A35"/>
    <w:rPr>
      <w:bdr w:val="none" w:color="auto" w:sz="0" w:space="0"/>
      <w:shd w:val="clear" w:color="auto" w:fill="FFFF0F"/>
    </w:rPr>
  </w:style>
  <w:style w:type="character" w:styleId="EdMiddleName" w:customStyle="1">
    <w:name w:val="EdMiddleName"/>
    <w:basedOn w:val="DefaultParagraphFont"/>
    <w:uiPriority w:val="1"/>
    <w:rsid w:val="00586A35"/>
    <w:rPr>
      <w:bdr w:val="none" w:color="auto" w:sz="0" w:space="0"/>
      <w:shd w:val="clear" w:color="auto" w:fill="auto"/>
    </w:rPr>
  </w:style>
  <w:style w:type="paragraph" w:styleId="UnnumFigure" w:customStyle="1">
    <w:name w:val="UnnumFigure"/>
    <w:basedOn w:val="Normal"/>
    <w:qFormat/>
    <w:rsid w:val="00586A35"/>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586A35"/>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586A35"/>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586A35"/>
  </w:style>
  <w:style w:type="paragraph" w:styleId="Bibentry" w:customStyle="1">
    <w:name w:val="Bib_entry"/>
    <w:autoRedefine/>
    <w:qFormat/>
    <w:rsid w:val="007A7A9A"/>
    <w:pPr>
      <w:ind w:left="300" w:hanging="300"/>
      <w:jc w:val="both"/>
      <w:pPrChange w:author="Local Document" w:date="2022-11-07T22:40:00Z" w:id="0">
        <w:pPr>
          <w:ind w:left="300" w:hanging="300"/>
          <w:jc w:val="both"/>
        </w:pPr>
      </w:pPrChange>
    </w:pPr>
    <w:rPr>
      <w:rFonts w:ascii="Linux Libertine" w:hAnsi="Linux Libertine" w:cs="Linux Libertine" w:eastAsiaTheme="minorHAnsi"/>
      <w:sz w:val="14"/>
      <w:szCs w:val="22"/>
      <w:lang w:val="en-US" w:eastAsia="en-US"/>
      <w:rPrChange w:author="Local Document" w:date="2022-11-07T22:40:00Z" w:id="0">
        <w:rPr>
          <w:rFonts w:ascii="Linux Libertine" w:hAnsi="Linux Libertine" w:cs="Linux Libertine" w:eastAsiaTheme="minorHAnsi"/>
          <w:sz w:val="14"/>
          <w:szCs w:val="22"/>
          <w:lang w:val="en-US" w:eastAsia="en-US" w:bidi="ar-SA"/>
        </w:rPr>
      </w:rPrChange>
    </w:rPr>
  </w:style>
  <w:style w:type="paragraph" w:styleId="ListStart" w:customStyle="1">
    <w:name w:val="ListStart"/>
    <w:basedOn w:val="Normal"/>
    <w:qFormat/>
    <w:rsid w:val="00586A35"/>
  </w:style>
  <w:style w:type="paragraph" w:styleId="ListEnd" w:customStyle="1">
    <w:name w:val="ListEnd"/>
    <w:basedOn w:val="Normal"/>
    <w:qFormat/>
    <w:rsid w:val="00586A35"/>
  </w:style>
  <w:style w:type="paragraph" w:styleId="AbbreviationHead" w:customStyle="1">
    <w:name w:val="AbbreviationHead"/>
    <w:basedOn w:val="NomenclatureHead"/>
    <w:qFormat/>
    <w:rsid w:val="00586A35"/>
  </w:style>
  <w:style w:type="paragraph" w:styleId="GraphAbstract" w:customStyle="1">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styleId="Epigraph" w:customStyle="1">
    <w:name w:val="Epigraph"/>
    <w:basedOn w:val="Normal"/>
    <w:autoRedefine/>
    <w:qFormat/>
    <w:rsid w:val="00586A35"/>
    <w:pPr>
      <w:ind w:left="720"/>
    </w:pPr>
    <w:rPr>
      <w:iCs/>
      <w:color w:val="5F497A" w:themeColor="accent4" w:themeShade="BF"/>
    </w:rPr>
  </w:style>
  <w:style w:type="paragraph" w:styleId="Dedication" w:customStyle="1">
    <w:name w:val="Dedication"/>
    <w:basedOn w:val="Para"/>
    <w:autoRedefine/>
    <w:qFormat/>
    <w:rsid w:val="00586A35"/>
    <w:rPr>
      <w:color w:val="943634" w:themeColor="accent2" w:themeShade="BF"/>
    </w:rPr>
  </w:style>
  <w:style w:type="paragraph" w:styleId="ConflictofInterest" w:customStyle="1">
    <w:name w:val="Conflictof Interest"/>
    <w:basedOn w:val="Para"/>
    <w:autoRedefine/>
    <w:qFormat/>
    <w:rsid w:val="00586A35"/>
    <w:rPr>
      <w:sz w:val="22"/>
    </w:rPr>
  </w:style>
  <w:style w:type="paragraph" w:styleId="FloatQuote" w:customStyle="1">
    <w:name w:val="FloatQuote"/>
    <w:basedOn w:val="Para"/>
    <w:qFormat/>
    <w:rsid w:val="00586A35"/>
    <w:pPr>
      <w:shd w:val="clear" w:color="auto" w:fill="FDE9D9" w:themeFill="accent6" w:themeFillTint="33"/>
      <w:ind w:left="1134" w:right="1134" w:firstLine="0"/>
      <w:jc w:val="both"/>
    </w:pPr>
  </w:style>
  <w:style w:type="paragraph" w:styleId="PullQuote" w:customStyle="1">
    <w:name w:val="PullQuote"/>
    <w:basedOn w:val="Para"/>
    <w:qFormat/>
    <w:rsid w:val="00586A35"/>
    <w:pPr>
      <w:shd w:val="clear" w:color="auto" w:fill="EAF1DD" w:themeFill="accent3" w:themeFillTint="33"/>
      <w:ind w:left="1134" w:right="1134" w:firstLine="0"/>
      <w:jc w:val="both"/>
    </w:pPr>
  </w:style>
  <w:style w:type="paragraph" w:styleId="TableFootTitle" w:customStyle="1">
    <w:name w:val="TableFootTitle"/>
    <w:basedOn w:val="TableFootnote"/>
    <w:autoRedefine/>
    <w:qFormat/>
    <w:rsid w:val="00586A35"/>
    <w:rPr>
      <w:sz w:val="22"/>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paragraph" w:styleId="SuppHead" w:customStyle="1">
    <w:name w:val="SuppHead"/>
    <w:basedOn w:val="Head1"/>
    <w:qFormat/>
    <w:rsid w:val="00586A35"/>
  </w:style>
  <w:style w:type="paragraph" w:styleId="SuppInfo" w:customStyle="1">
    <w:name w:val="SuppInfo"/>
    <w:basedOn w:val="Para"/>
    <w:qFormat/>
    <w:rsid w:val="00586A35"/>
  </w:style>
  <w:style w:type="paragraph" w:styleId="SuppMedia" w:customStyle="1">
    <w:name w:val="SuppMedia"/>
    <w:basedOn w:val="Para"/>
    <w:qFormat/>
    <w:rsid w:val="00586A35"/>
  </w:style>
  <w:style w:type="paragraph" w:styleId="AdditionalInfoHead" w:customStyle="1">
    <w:name w:val="AdditionalInfoHead"/>
    <w:basedOn w:val="Head1"/>
    <w:qFormat/>
    <w:rsid w:val="00586A35"/>
  </w:style>
  <w:style w:type="paragraph" w:styleId="AdditionalInfo" w:customStyle="1">
    <w:name w:val="AdditionalInfo"/>
    <w:basedOn w:val="Para"/>
    <w:qFormat/>
    <w:rsid w:val="00586A35"/>
  </w:style>
  <w:style w:type="paragraph" w:styleId="Feature" w:customStyle="1">
    <w:name w:val="Feature"/>
    <w:basedOn w:val="BoxTitle"/>
    <w:qFormat/>
    <w:rsid w:val="00586A35"/>
  </w:style>
  <w:style w:type="paragraph" w:styleId="AltTitle" w:customStyle="1">
    <w:name w:val="AltTitle"/>
    <w:basedOn w:val="Titledocument"/>
    <w:qFormat/>
    <w:rsid w:val="00586A35"/>
  </w:style>
  <w:style w:type="paragraph" w:styleId="AltSubTitle" w:customStyle="1">
    <w:name w:val="AltSubTitle"/>
    <w:basedOn w:val="Subtitle"/>
    <w:qFormat/>
    <w:rsid w:val="00586A35"/>
  </w:style>
  <w:style w:type="paragraph" w:styleId="SelfCitation" w:customStyle="1">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586A35"/>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paragraph" w:styleId="FigSource" w:customStyle="1">
    <w:name w:val="FigSource"/>
    <w:basedOn w:val="Normal"/>
    <w:qFormat/>
    <w:rsid w:val="00586A35"/>
  </w:style>
  <w:style w:type="paragraph" w:styleId="Copyright" w:customStyle="1">
    <w:name w:val="Copyright"/>
    <w:basedOn w:val="Normal"/>
    <w:qFormat/>
    <w:rsid w:val="00586A35"/>
  </w:style>
  <w:style w:type="paragraph" w:styleId="InlineSupp" w:customStyle="1">
    <w:name w:val="InlineSupp"/>
    <w:basedOn w:val="Normal"/>
    <w:qFormat/>
    <w:rsid w:val="00586A35"/>
  </w:style>
  <w:style w:type="paragraph" w:styleId="SidebarQuote" w:customStyle="1">
    <w:name w:val="SidebarQuote"/>
    <w:basedOn w:val="Normal"/>
    <w:qFormat/>
    <w:rsid w:val="00586A35"/>
  </w:style>
  <w:style w:type="character" w:styleId="AltName" w:customStyle="1">
    <w:name w:val="AltName"/>
    <w:basedOn w:val="DefaultParagraphFont"/>
    <w:uiPriority w:val="1"/>
    <w:qFormat/>
    <w:rsid w:val="00586A35"/>
    <w:rPr>
      <w:color w:val="403152" w:themeColor="accent4" w:themeShade="80"/>
    </w:rPr>
  </w:style>
  <w:style w:type="paragraph" w:styleId="StereoChemComp" w:customStyle="1">
    <w:name w:val="StereoChemComp"/>
    <w:basedOn w:val="Normal"/>
    <w:qFormat/>
    <w:rsid w:val="00586A35"/>
  </w:style>
  <w:style w:type="paragraph" w:styleId="StereoChemForm" w:customStyle="1">
    <w:name w:val="StereoChemForm"/>
    <w:basedOn w:val="Normal"/>
    <w:qFormat/>
    <w:rsid w:val="00586A35"/>
  </w:style>
  <w:style w:type="paragraph" w:styleId="StereoChemInfo" w:customStyle="1">
    <w:name w:val="StereoChemInfo"/>
    <w:basedOn w:val="Normal"/>
    <w:qFormat/>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eastAsiaTheme="minorHAnsi" w:cstheme="minorBidi"/>
      <w:sz w:val="14"/>
      <w:szCs w:val="22"/>
      <w:lang w:val="en-US" w:eastAsia="en-US"/>
    </w:rPr>
  </w:style>
  <w:style w:type="paragraph" w:styleId="SIGPLANBasic" w:customStyle="1">
    <w:name w:val="SIGPLAN Basic"/>
    <w:rsid w:val="00586A35"/>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spacing w:after="20" w:line="260" w:lineRule="exact"/>
      <w:jc w:val="center"/>
    </w:pPr>
  </w:style>
  <w:style w:type="paragraph" w:styleId="SIGPLANAuthoraffiliation" w:customStyle="1">
    <w:name w:val="SIGPLAN Author affiliation"/>
    <w:basedOn w:val="SIGPLANAuthorname"/>
    <w:next w:val="SIGPLANAuthoremail"/>
    <w:rsid w:val="00586A35"/>
    <w:pPr>
      <w:spacing w:before="100" w:after="0" w:line="200" w:lineRule="exact"/>
      <w:contextualSpacing/>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spacing w:line="160" w:lineRule="exact"/>
      <w:jc w:val="both"/>
    </w:pPr>
    <w:rPr>
      <w:sz w:val="14"/>
    </w:rPr>
  </w:style>
  <w:style w:type="character" w:styleId="SIGPLANEmphasize" w:customStyle="1">
    <w:name w:val="SIGPLAN Emphasize"/>
    <w:rsid w:val="00586A35"/>
    <w:rPr>
      <w:i/>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before="140" w:after="140"/>
    </w:pPr>
  </w:style>
  <w:style w:type="character" w:styleId="SIGPLANEnunciationcaption" w:customStyle="1">
    <w:name w:val="SIGPLAN Enunciation caption"/>
    <w:basedOn w:val="DefaultParagraphFont"/>
    <w:rsid w:val="00586A35"/>
    <w:rPr>
      <w:smallCaps/>
    </w:rPr>
  </w:style>
  <w:style w:type="paragraph" w:styleId="SIGPLANEquation" w:customStyle="1">
    <w:name w:val="SIGPLAN Equation"/>
    <w:basedOn w:val="SIGPLANParagraph1"/>
    <w:next w:val="SIGPLANParagraph1"/>
    <w:rsid w:val="00586A35"/>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before="80" w:after="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i/>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spacing w:line="400" w:lineRule="exact"/>
      <w:jc w:val="center"/>
    </w:pPr>
    <w:rPr>
      <w:b/>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before="0" w:after="20"/>
    </w:pPr>
  </w:style>
  <w:style w:type="paragraph" w:styleId="Address" w:customStyle="1">
    <w:name w:val="Address"/>
    <w:rsid w:val="00586A35"/>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586A35"/>
    <w:pPr>
      <w:spacing w:line="240" w:lineRule="auto"/>
    </w:pPr>
  </w:style>
  <w:style w:type="paragraph" w:styleId="Annotation" w:customStyle="1">
    <w:name w:val="Annotation"/>
    <w:basedOn w:val="Normal"/>
    <w:qFormat/>
    <w:rsid w:val="00586A35"/>
    <w:rPr>
      <w:sz w:val="20"/>
    </w:rPr>
  </w:style>
  <w:style w:type="paragraph" w:styleId="Answer" w:customStyle="1">
    <w:name w:val="Answer"/>
    <w:qFormat/>
    <w:rsid w:val="00586A35"/>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586A35"/>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586A35"/>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586A35"/>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586A35"/>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586A35"/>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586A35"/>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586A35"/>
  </w:style>
  <w:style w:type="paragraph" w:styleId="BoxHead1" w:customStyle="1">
    <w:name w:val="BoxHead1"/>
    <w:basedOn w:val="AppendixH1"/>
    <w:qFormat/>
    <w:rsid w:val="00586A35"/>
  </w:style>
  <w:style w:type="paragraph" w:styleId="BoxHead2" w:customStyle="1">
    <w:name w:val="BoxHead2"/>
    <w:basedOn w:val="AppendixH2"/>
    <w:qFormat/>
    <w:rsid w:val="00586A35"/>
  </w:style>
  <w:style w:type="paragraph" w:styleId="BoxHead3" w:customStyle="1">
    <w:name w:val="BoxHead3"/>
    <w:basedOn w:val="AppendixH3"/>
    <w:qFormat/>
    <w:rsid w:val="00586A35"/>
  </w:style>
  <w:style w:type="paragraph" w:styleId="BoxKeyword" w:customStyle="1">
    <w:name w:val="BoxKeyword"/>
    <w:autoRedefine/>
    <w:qFormat/>
    <w:rsid w:val="00586A35"/>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586A35"/>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586A35"/>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sz w:val="36"/>
    </w:rPr>
  </w:style>
  <w:style w:type="paragraph" w:styleId="ChemFormula" w:customStyle="1">
    <w:name w:val="ChemFormula"/>
    <w:basedOn w:val="Normal"/>
    <w:qFormat/>
    <w:rsid w:val="00586A35"/>
  </w:style>
  <w:style w:type="paragraph" w:styleId="ChemFormulaUnnum" w:customStyle="1">
    <w:name w:val="ChemFormulaUnnum"/>
    <w:basedOn w:val="Normal"/>
    <w:qFormat/>
    <w:rsid w:val="00586A35"/>
  </w:style>
  <w:style w:type="paragraph" w:styleId="Chemistry" w:customStyle="1">
    <w:name w:val="Chemistry"/>
    <w:basedOn w:val="Normal"/>
    <w:qFormat/>
    <w:rsid w:val="00586A35"/>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rsid w:val="00586A35"/>
  </w:style>
  <w:style w:type="paragraph" w:styleId="Contributor" w:customStyle="1">
    <w:name w:val="Contributor"/>
    <w:basedOn w:val="Normal"/>
    <w:qFormat/>
    <w:rsid w:val="00586A35"/>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586A35"/>
    <w:rPr>
      <w:b/>
      <w:color w:val="0070C0"/>
    </w:rPr>
  </w:style>
  <w:style w:type="paragraph" w:styleId="Definition" w:customStyle="1">
    <w:name w:val="Definition"/>
    <w:basedOn w:val="Normal"/>
    <w:qFormat/>
    <w:rsid w:val="00586A35"/>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style>
  <w:style w:type="paragraph" w:styleId="DisclosureHead" w:customStyle="1">
    <w:name w:val="DisclosureHead"/>
    <w:basedOn w:val="Head1"/>
    <w:qFormat/>
    <w:rsid w:val="00586A35"/>
  </w:style>
  <w:style w:type="paragraph" w:styleId="Editors" w:customStyle="1">
    <w:name w:val="Editors"/>
    <w:basedOn w:val="Normal"/>
    <w:qFormat/>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586A35"/>
    <w:rPr>
      <w:bdr w:val="none" w:color="auto" w:sz="0" w:space="0"/>
      <w:shd w:val="clear" w:color="auto" w:fill="B8CCE4" w:themeFill="accent1" w:themeFillTint="66"/>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paragraph" w:styleId="ExampleBegin" w:customStyle="1">
    <w:name w:val="Exampl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style>
  <w:style w:type="paragraph" w:styleId="Explanation" w:customStyle="1">
    <w:name w:val="Explanation"/>
    <w:basedOn w:val="Normal"/>
    <w:rsid w:val="00586A35"/>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586A35"/>
    <w:pPr>
      <w:spacing w:before="120" w:after="120" w:line="240" w:lineRule="auto"/>
      <w:ind w:left="360" w:right="360"/>
      <w:contextualSpacing/>
    </w:pPr>
    <w:rPr>
      <w:rFonts w:eastAsia="Times New Roman" w:cs="Linux Libertine"/>
      <w:szCs w:val="20"/>
    </w:rPr>
  </w:style>
  <w:style w:type="paragraph" w:styleId="ExtractBegin" w:customStyle="1">
    <w:name w:val="Extract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style>
  <w:style w:type="paragraph" w:styleId="FeatureHead1" w:customStyle="1">
    <w:name w:val="FeatureHead1"/>
    <w:basedOn w:val="Normal"/>
    <w:qFormat/>
    <w:rsid w:val="00586A35"/>
  </w:style>
  <w:style w:type="paragraph" w:styleId="FeatureHead2" w:customStyle="1">
    <w:name w:val="FeatureHead2"/>
    <w:basedOn w:val="FeatureHead1"/>
    <w:qFormat/>
    <w:rsid w:val="00586A35"/>
  </w:style>
  <w:style w:type="paragraph" w:styleId="FeatureTitle" w:customStyle="1">
    <w:name w:val="FeatureTitle"/>
    <w:basedOn w:val="BoxTitle"/>
    <w:qFormat/>
    <w:rsid w:val="00586A35"/>
  </w:style>
  <w:style w:type="paragraph" w:styleId="FigCopyright" w:customStyle="1">
    <w:name w:val="FigCopyright"/>
    <w:basedOn w:val="Normal"/>
    <w:qFormat/>
    <w:rsid w:val="00586A35"/>
  </w:style>
  <w:style w:type="character" w:styleId="FigCount" w:customStyle="1">
    <w:name w:val="FigCount"/>
    <w:basedOn w:val="DefaultParagraphFont"/>
    <w:uiPriority w:val="1"/>
    <w:qFormat/>
    <w:rsid w:val="00586A35"/>
    <w:rPr>
      <w:color w:val="0000FF"/>
    </w:rPr>
  </w:style>
  <w:style w:type="paragraph" w:styleId="FigKeyword" w:customStyle="1">
    <w:name w:val="FigKeyword"/>
    <w:basedOn w:val="Normal"/>
    <w:qFormat/>
    <w:rsid w:val="00586A35"/>
  </w:style>
  <w:style w:type="paragraph" w:styleId="FundingHead" w:customStyle="1">
    <w:name w:val="FundingHead"/>
    <w:basedOn w:val="AckHead"/>
    <w:qFormat/>
    <w:rsid w:val="00586A35"/>
  </w:style>
  <w:style w:type="paragraph" w:styleId="FundingPara" w:customStyle="1">
    <w:name w:val="FundingPara"/>
    <w:basedOn w:val="FundingHead"/>
    <w:next w:val="AckPara"/>
    <w:qFormat/>
    <w:rsid w:val="00586A35"/>
  </w:style>
  <w:style w:type="paragraph" w:styleId="Head6" w:customStyle="1">
    <w:name w:val="Head6"/>
    <w:basedOn w:val="Normal"/>
    <w:rsid w:val="00586A35"/>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586A35"/>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style>
  <w:style w:type="paragraph" w:styleId="Index2" w:customStyle="1">
    <w:name w:val="Index2"/>
    <w:basedOn w:val="Normal"/>
    <w:qFormat/>
    <w:rsid w:val="00586A35"/>
    <w:pPr>
      <w:ind w:left="284"/>
    </w:pPr>
  </w:style>
  <w:style w:type="paragraph" w:styleId="Index3" w:customStyle="1">
    <w:name w:val="Index3"/>
    <w:basedOn w:val="Normal"/>
    <w:qFormat/>
    <w:rsid w:val="00586A35"/>
    <w:pPr>
      <w:ind w:left="567"/>
    </w:pPr>
  </w:style>
  <w:style w:type="paragraph" w:styleId="Index4" w:customStyle="1">
    <w:name w:val="Index4"/>
    <w:basedOn w:val="Normal"/>
    <w:qFormat/>
    <w:rsid w:val="00586A35"/>
    <w:pPr>
      <w:ind w:left="851"/>
    </w:pPr>
  </w:style>
  <w:style w:type="paragraph" w:styleId="IndexHead" w:customStyle="1">
    <w:name w:val="IndexHead"/>
    <w:basedOn w:val="Normal"/>
    <w:qFormat/>
    <w:rsid w:val="00586A35"/>
  </w:style>
  <w:style w:type="paragraph" w:styleId="Letter-ps" w:customStyle="1">
    <w:name w:val="Letter-ps"/>
    <w:basedOn w:val="Normal"/>
    <w:next w:val="Normal"/>
    <w:qFormat/>
    <w:rsid w:val="00586A35"/>
  </w:style>
  <w:style w:type="paragraph" w:styleId="MainHeading" w:customStyle="1">
    <w:name w:val="MainHeading"/>
    <w:basedOn w:val="Normal"/>
    <w:rsid w:val="00586A35"/>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586A35"/>
    <w:rPr>
      <w:color w:val="548DD4" w:themeColor="text2" w:themeTint="99"/>
      <w:sz w:val="20"/>
    </w:rPr>
  </w:style>
  <w:style w:type="paragraph" w:styleId="MiscText" w:customStyle="1">
    <w:name w:val="MiscText"/>
    <w:autoRedefine/>
    <w:qFormat/>
    <w:rsid w:val="00586A35"/>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586A35"/>
    <w:rPr>
      <w:color w:val="7030A0"/>
    </w:rPr>
  </w:style>
  <w:style w:type="paragraph" w:styleId="Parabib" w:customStyle="1">
    <w:name w:val="Para_bib"/>
    <w:qFormat/>
    <w:rsid w:val="00586A35"/>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586A35"/>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one" w:color="auto" w:sz="0" w:space="0"/>
        <w:bottom w:val="thickThinSmallGap" w:color="auto" w:sz="24" w:space="1"/>
      </w:pBdr>
    </w:pPr>
  </w:style>
  <w:style w:type="paragraph" w:styleId="PartNumber" w:customStyle="1">
    <w:name w:val="PartNumber"/>
    <w:basedOn w:val="Normal"/>
    <w:next w:val="Normal"/>
    <w:rsid w:val="00586A35"/>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586A35"/>
    <w:rPr>
      <w:b/>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586A35"/>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586A35"/>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586A35"/>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586A35"/>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character" w:styleId="RefCount" w:customStyle="1">
    <w:name w:val="RefCount"/>
    <w:basedOn w:val="DefaultParagraphFont"/>
    <w:uiPriority w:val="1"/>
    <w:qFormat/>
    <w:rsid w:val="00586A35"/>
    <w:rPr>
      <w:color w:val="0000FF"/>
    </w:rPr>
  </w:style>
  <w:style w:type="paragraph" w:styleId="RefHead1" w:customStyle="1">
    <w:name w:val="RefHead1"/>
    <w:basedOn w:val="ReferenceHead"/>
    <w:qFormat/>
    <w:rsid w:val="00586A35"/>
    <w:pPr>
      <w:ind w:left="284"/>
    </w:pPr>
  </w:style>
  <w:style w:type="paragraph" w:styleId="RefHead2" w:customStyle="1">
    <w:name w:val="RefHead2"/>
    <w:basedOn w:val="ReferenceHead"/>
    <w:qFormat/>
    <w:rsid w:val="00586A35"/>
    <w:pPr>
      <w:ind w:left="567"/>
    </w:pPr>
  </w:style>
  <w:style w:type="paragraph" w:styleId="RefHead3" w:customStyle="1">
    <w:name w:val="RefHead3"/>
    <w:basedOn w:val="ReferenceHead"/>
    <w:qFormat/>
    <w:rsid w:val="00586A35"/>
    <w:pPr>
      <w:spacing w:before="30"/>
      <w:ind w:left="851"/>
    </w:pPr>
  </w:style>
  <w:style w:type="paragraph" w:styleId="RelatedArticle" w:customStyle="1">
    <w:name w:val="RelatedArticle"/>
    <w:qFormat/>
    <w:rsid w:val="00586A35"/>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styleId="SalutationChar" w:customStyle="1">
    <w:name w:val="Salutation Char"/>
    <w:basedOn w:val="DefaultParagraphFont"/>
    <w:link w:val="Salutation"/>
    <w:uiPriority w:val="99"/>
    <w:rsid w:val="00586A35"/>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586A35"/>
  </w:style>
  <w:style w:type="paragraph" w:styleId="Spine" w:customStyle="1">
    <w:name w:val="Spine"/>
    <w:basedOn w:val="Normal"/>
    <w:qFormat/>
    <w:rsid w:val="00586A35"/>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rsid w:val="00586A35"/>
  </w:style>
  <w:style w:type="character" w:styleId="TblCount" w:customStyle="1">
    <w:name w:val="TblCount"/>
    <w:basedOn w:val="DefaultParagraphFont"/>
    <w:uiPriority w:val="1"/>
    <w:qFormat/>
    <w:rsid w:val="00586A35"/>
    <w:rPr>
      <w:color w:val="0000FF"/>
    </w:rPr>
  </w:style>
  <w:style w:type="paragraph" w:styleId="TOC1" w:customStyle="1">
    <w:name w:val="TOC1"/>
    <w:basedOn w:val="Normal"/>
    <w:qFormat/>
    <w:rsid w:val="00586A35"/>
  </w:style>
  <w:style w:type="paragraph" w:styleId="TOC2" w:customStyle="1">
    <w:name w:val="TOC2"/>
    <w:basedOn w:val="Normal"/>
    <w:qFormat/>
    <w:rsid w:val="00586A35"/>
  </w:style>
  <w:style w:type="paragraph" w:styleId="TOC3" w:customStyle="1">
    <w:name w:val="TOC3"/>
    <w:basedOn w:val="Normal"/>
    <w:qFormat/>
    <w:rsid w:val="00586A35"/>
  </w:style>
  <w:style w:type="paragraph" w:styleId="TOC4" w:customStyle="1">
    <w:name w:val="TOC4"/>
    <w:basedOn w:val="Normal"/>
    <w:qFormat/>
    <w:rsid w:val="00586A35"/>
  </w:style>
  <w:style w:type="paragraph" w:styleId="TOCHeading" w:customStyle="1">
    <w:name w:val="TOCHeading"/>
    <w:basedOn w:val="Normal"/>
    <w:qFormat/>
    <w:rsid w:val="00586A35"/>
  </w:style>
  <w:style w:type="paragraph" w:styleId="Translation" w:customStyle="1">
    <w:name w:val="Translation"/>
    <w:basedOn w:val="Extract"/>
    <w:qFormat/>
    <w:rsid w:val="00586A35"/>
    <w:rPr>
      <w:color w:val="7030A0"/>
    </w:rPr>
  </w:style>
  <w:style w:type="paragraph" w:styleId="Update" w:customStyle="1">
    <w:name w:val="Update"/>
    <w:basedOn w:val="Normal"/>
    <w:qFormat/>
    <w:rsid w:val="00586A35"/>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style>
  <w:style w:type="paragraph" w:styleId="Video" w:customStyle="1">
    <w:name w:val="Video"/>
    <w:basedOn w:val="Normal"/>
    <w:qFormat/>
    <w:rsid w:val="00586A35"/>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586A35"/>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bdr w:val="none" w:color="auto" w:sz="0" w:space="0"/>
      <w:shd w:val="clear" w:color="auto" w:fill="B6DDE8" w:themeFill="accent5" w:themeFillTint="66"/>
    </w:rPr>
  </w:style>
  <w:style w:type="paragraph" w:styleId="SidebarText" w:customStyle="1">
    <w:name w:val="SidebarText"/>
    <w:basedOn w:val="Normal"/>
    <w:qFormat/>
    <w:rsid w:val="00586A35"/>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586A35"/>
  </w:style>
  <w:style w:type="paragraph" w:styleId="CCSHead" w:customStyle="1">
    <w:name w:val="CCSHead"/>
    <w:basedOn w:val="KeyWordHead"/>
    <w:qFormat/>
    <w:rsid w:val="00586A35"/>
  </w:style>
  <w:style w:type="paragraph" w:styleId="CCSDescription" w:customStyle="1">
    <w:name w:val="CCSDescription"/>
    <w:basedOn w:val="KeyWords"/>
    <w:qFormat/>
    <w:rsid w:val="00586A35"/>
  </w:style>
  <w:style w:type="paragraph" w:styleId="AlgorithmCaption" w:customStyle="1">
    <w:name w:val="AlgorithmCaption"/>
    <w:basedOn w:val="Normal"/>
    <w:rsid w:val="00586A35"/>
    <w:pPr>
      <w:pBdr>
        <w:top w:val="single" w:color="auto" w:sz="4" w:space="2"/>
        <w:bottom w:val="single" w:color="auto" w:sz="4" w:space="2"/>
      </w:pBdr>
      <w:spacing w:before="200"/>
    </w:pPr>
  </w:style>
  <w:style w:type="paragraph" w:styleId="RefFormatHead" w:customStyle="1">
    <w:name w:val="RefFormatHead"/>
    <w:basedOn w:val="Normal"/>
    <w:qFormat/>
    <w:rsid w:val="00586A35"/>
    <w:pPr>
      <w:spacing w:before="22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rPr>
      <w:lang w:eastAsia="it-IT"/>
    </w:rPr>
  </w:style>
  <w:style w:type="paragraph" w:styleId="Style1" w:customStyle="1">
    <w:name w:val="Style1"/>
    <w:basedOn w:val="Head4"/>
    <w:qFormat/>
    <w:rsid w:val="00586A35"/>
  </w:style>
  <w:style w:type="paragraph" w:styleId="PermissionBlock" w:customStyle="1">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color="4F81BD" w:themeColor="accent1" w:sz="2" w:space="10" w:shadow="1" w:frame="1"/>
        <w:left w:val="single" w:color="4F81BD" w:themeColor="accent1" w:sz="2" w:space="10" w:shadow="1" w:frame="1"/>
        <w:bottom w:val="single" w:color="4F81BD" w:themeColor="accent1" w:sz="2" w:space="10" w:shadow="1" w:frame="1"/>
        <w:right w:val="single" w:color="4F81BD" w:themeColor="accent1" w:sz="2" w:space="10" w:shadow="1" w:frame="1"/>
      </w:pBdr>
      <w:ind w:left="1152" w:right="1152"/>
    </w:pPr>
    <w:rPr>
      <w:rFonts w:asciiTheme="minorHAnsi" w:hAnsiTheme="minorHAnsi" w:eastAsiaTheme="minorEastAsia"/>
      <w:i/>
      <w:iCs/>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eastAsiaTheme="minorHAnsi" w:cstheme="minorBidi"/>
      <w:sz w:val="18"/>
      <w:szCs w:val="22"/>
      <w:lang w:val="en-US" w:eastAsia="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eastAsiaTheme="minorHAnsi"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eastAsiaTheme="minorHAnsi"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eastAsiaTheme="minorHAnsi" w:cstheme="minorBidi"/>
      <w:sz w:val="18"/>
      <w:szCs w:val="22"/>
      <w:lang w:val="en-US" w:eastAsia="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eastAsiaTheme="minorHAnsi"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eastAsiaTheme="minorHAnsi"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eastAsiaTheme="minorHAnsi"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eastAsiaTheme="minorHAnsi" w:cstheme="minorBidi"/>
      <w:sz w:val="16"/>
      <w:szCs w:val="16"/>
      <w:lang w:val="en-US" w:eastAsia="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eastAsiaTheme="minorHAnsi" w:cstheme="minorBidi"/>
      <w:sz w:val="18"/>
      <w:szCs w:val="22"/>
      <w:lang w:val="en-US" w:eastAsia="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eastAsiaTheme="minorHAnsi"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styleId="DocumentMapChar" w:customStyle="1">
    <w:name w:val="Document Map Char"/>
    <w:basedOn w:val="DefaultParagraphFont"/>
    <w:link w:val="DocumentMap"/>
    <w:rPr>
      <w:rFonts w:ascii="Tahoma" w:hAnsi="Tahoma" w:cs="Tahoma" w:eastAsiaTheme="minorHAnsi"/>
      <w:sz w:val="16"/>
      <w:szCs w:val="16"/>
      <w:lang w:val="en-US" w:eastAsia="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eastAsiaTheme="minorHAnsi" w:cstheme="minorBidi"/>
      <w:sz w:val="18"/>
      <w:szCs w:val="22"/>
      <w:lang w:val="en-US" w:eastAsia="en-US"/>
    </w:rPr>
  </w:style>
  <w:style w:type="paragraph" w:styleId="EnvelopeAddress">
    <w:name w:val="envelope address"/>
    <w:basedOn w:val="Normal"/>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rPr>
      <w:rFonts w:asciiTheme="majorHAnsi" w:hAnsiTheme="majorHAnsi" w:eastAsiaTheme="majorEastAsia" w:cstheme="majorBidi"/>
      <w:sz w:val="20"/>
      <w:szCs w:val="20"/>
    </w:rPr>
  </w:style>
  <w:style w:type="paragraph" w:styleId="HTMLAddress">
    <w:name w:val="HTML Address"/>
    <w:basedOn w:val="Normal"/>
    <w:link w:val="HTMLAddressChar"/>
    <w:rPr>
      <w:i/>
      <w:iCs/>
    </w:rPr>
  </w:style>
  <w:style w:type="character" w:styleId="HTMLAddressChar" w:customStyle="1">
    <w:name w:val="HTML Address Char"/>
    <w:basedOn w:val="DefaultParagraphFont"/>
    <w:link w:val="HTMLAddress"/>
    <w:rPr>
      <w:rFonts w:ascii="Linux Libertine" w:hAnsi="Linux Libertine" w:eastAsiaTheme="minorHAnsi"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styleId="HTMLPreformattedChar" w:customStyle="1">
    <w:name w:val="HTML Preformatted Char"/>
    <w:basedOn w:val="DefaultParagraphFont"/>
    <w:link w:val="HTMLPreformatted"/>
    <w:rPr>
      <w:rFonts w:ascii="Consolas" w:hAnsi="Consolas" w:cs="Consolas" w:eastAsiaTheme="minorHAnsi"/>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Pr>
      <w:rFonts w:ascii="Linux Libertine" w:hAnsi="Linux Libertine" w:eastAsiaTheme="minorHAnsi"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rPr>
  </w:style>
  <w:style w:type="character" w:styleId="MacroTextChar" w:customStyle="1">
    <w:name w:val="Macro Text Char"/>
    <w:basedOn w:val="DefaultParagraphFont"/>
    <w:link w:val="MacroText"/>
    <w:rPr>
      <w:rFonts w:ascii="Consolas" w:hAnsi="Consolas" w:cs="Consolas" w:eastAsiaTheme="minorHAnsi"/>
      <w:lang w:val="en-US" w:eastAsia="en-US"/>
    </w:rPr>
  </w:style>
  <w:style w:type="paragraph" w:styleId="MessageHeader">
    <w:name w:val="Message Header"/>
    <w:basedOn w:val="Normal"/>
    <w:link w:val="MessageHeaderChar"/>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rPr>
      <w:rFonts w:asciiTheme="majorHAnsi" w:hAnsiTheme="majorHAnsi" w:eastAsiaTheme="majorEastAsia"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eastAsiaTheme="minorHAnsi"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styleId="PlainTextChar" w:customStyle="1">
    <w:name w:val="Plain Text Char"/>
    <w:basedOn w:val="DefaultParagraphFont"/>
    <w:link w:val="PlainText"/>
    <w:rPr>
      <w:rFonts w:ascii="Consolas" w:hAnsi="Consolas" w:cs="Consolas" w:eastAsiaTheme="minorHAnsi"/>
      <w:sz w:val="21"/>
      <w:szCs w:val="21"/>
      <w:lang w:val="en-US" w:eastAsia="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eastAsiaTheme="minorHAnsi" w:cstheme="minorBidi"/>
      <w:sz w:val="18"/>
      <w:szCs w:val="22"/>
      <w:lang w:val="en-US" w:eastAsia="en-US"/>
    </w:rPr>
  </w:style>
  <w:style w:type="paragraph" w:styleId="Title">
    <w:name w:val="Title"/>
    <w:basedOn w:val="Normal"/>
    <w:next w:val="Normal"/>
    <w:link w:val="TitleChar"/>
    <w:qFormat/>
    <w:locked/>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Pr>
      <w:rFonts w:asciiTheme="majorHAnsi" w:hAnsiTheme="majorHAnsi" w:eastAsiaTheme="majorEastAsia"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styleId="references" w:customStyle="1">
    <w:name w:val="references"/>
    <w:rsid w:val="00607A60"/>
    <w:pPr>
      <w:numPr>
        <w:numId w:val="20"/>
      </w:numPr>
      <w:spacing w:after="50" w:line="180" w:lineRule="exact"/>
      <w:jc w:val="both"/>
    </w:pPr>
    <w:rPr>
      <w:rFonts w:ascii="Times New Roman" w:hAnsi="Times New Roman" w:eastAsia="MS Mincho" w:cs="Times New Roman"/>
      <w:noProof/>
      <w:sz w:val="16"/>
      <w:szCs w:val="16"/>
      <w:lang w:val="en-US" w:eastAsia="en-US"/>
    </w:rPr>
  </w:style>
  <w:style w:type="paragraph" w:styleId="xmsonormal" w:customStyle="1">
    <w:name w:val="x_msonormal"/>
    <w:basedOn w:val="Normal"/>
    <w:uiPriority w:val="99"/>
    <w:semiHidden/>
    <w:rsid w:val="000019C1"/>
    <w:rPr>
      <w:rFonts w:ascii="Times New Roman" w:hAnsi="Times New Roman" w:cs="Times New Roman"/>
      <w:sz w:val="24"/>
      <w:szCs w:val="24"/>
    </w:rPr>
  </w:style>
  <w:style w:type="character" w:styleId="ArticleNumber" w:customStyle="1">
    <w:name w:val="ArticleNumber"/>
    <w:basedOn w:val="DefaultParagraphFont"/>
    <w:uiPriority w:val="1"/>
    <w:qFormat/>
    <w:rsid w:val="00586A35"/>
    <w:rPr>
      <w:color w:val="7030A0"/>
    </w:rPr>
  </w:style>
  <w:style w:type="paragraph" w:styleId="Image" w:customStyle="1">
    <w:name w:val="Image"/>
    <w:basedOn w:val="Normal"/>
    <w:qFormat/>
    <w:rsid w:val="00586A35"/>
    <w:pPr>
      <w:jc w:val="center"/>
    </w:pPr>
  </w:style>
  <w:style w:type="paragraph" w:styleId="para0" w:customStyle="1">
    <w:name w:val="para"/>
    <w:basedOn w:val="Normal"/>
    <w:qFormat/>
    <w:rsid w:val="00AA10C4"/>
    <w:pPr>
      <w:spacing w:after="120" w:line="240" w:lineRule="auto"/>
      <w:ind w:left="40" w:firstLine="720"/>
    </w:pPr>
    <w:rPr>
      <w:rFonts w:eastAsia="Times New Roman" w:cs="Times New Roman" w:asciiTheme="majorHAnsi" w:hAnsiTheme="majorHAnsi"/>
      <w:sz w:val="22"/>
      <w:szCs w:val="24"/>
    </w:rPr>
  </w:style>
  <w:style w:type="character" w:styleId="text-base" w:customStyle="1">
    <w:name w:val="text-base"/>
    <w:basedOn w:val="DefaultParagraphFont"/>
    <w:rsid w:val="00D341FA"/>
  </w:style>
  <w:style w:type="paragraph" w:styleId="paragraph" w:customStyle="1">
    <w:name w:val="paragraph"/>
    <w:basedOn w:val="Normal"/>
    <w:rsid w:val="009F69EE"/>
    <w:pPr>
      <w:spacing w:before="100" w:beforeAutospacing="1" w:after="100" w:afterAutospacing="1" w:line="240" w:lineRule="auto"/>
      <w:jc w:val="left"/>
    </w:pPr>
    <w:rPr>
      <w:rFonts w:ascii="Times New Roman" w:hAnsi="Times New Roman" w:eastAsia="Times New Roman" w:cs="Times New Roman"/>
      <w:sz w:val="24"/>
      <w:szCs w:val="24"/>
      <w:lang w:eastAsia="ja-JP"/>
    </w:rPr>
  </w:style>
  <w:style w:type="character" w:styleId="normaltextrun" w:customStyle="1">
    <w:name w:val="normaltextrun"/>
    <w:basedOn w:val="DefaultParagraphFont"/>
    <w:rsid w:val="009F69EE"/>
  </w:style>
  <w:style w:type="character" w:styleId="eop" w:customStyle="1">
    <w:name w:val="eop"/>
    <w:basedOn w:val="DefaultParagraphFont"/>
    <w:rsid w:val="009F69EE"/>
  </w:style>
  <w:style w:type="character" w:styleId="UnresolvedMention">
    <w:name w:val="Unresolved Mention"/>
    <w:basedOn w:val="DefaultParagraphFont"/>
    <w:uiPriority w:val="99"/>
    <w:semiHidden/>
    <w:unhideWhenUsed/>
    <w:rsid w:val="008A365E"/>
    <w:rPr>
      <w:color w:val="605E5C"/>
      <w:shd w:val="clear" w:color="auto" w:fill="E1DFDD"/>
    </w:rPr>
  </w:style>
  <w:style w:type="paragraph" w:styleId="Revision">
    <w:name w:val="Revision"/>
    <w:hidden/>
    <w:uiPriority w:val="99"/>
    <w:semiHidden/>
    <w:rsid w:val="0007565C"/>
    <w:rPr>
      <w:rFonts w:ascii="Linux Libertine" w:hAnsi="Linux Libertine" w:eastAsiaTheme="minorHAnsi"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3127">
      <w:bodyDiv w:val="1"/>
      <w:marLeft w:val="0"/>
      <w:marRight w:val="0"/>
      <w:marTop w:val="0"/>
      <w:marBottom w:val="0"/>
      <w:divBdr>
        <w:top w:val="none" w:sz="0" w:space="0" w:color="auto"/>
        <w:left w:val="none" w:sz="0" w:space="0" w:color="auto"/>
        <w:bottom w:val="none" w:sz="0" w:space="0" w:color="auto"/>
        <w:right w:val="none" w:sz="0" w:space="0" w:color="auto"/>
      </w:divBdr>
      <w:divsChild>
        <w:div w:id="1025059448">
          <w:marLeft w:val="0"/>
          <w:marRight w:val="0"/>
          <w:marTop w:val="0"/>
          <w:marBottom w:val="0"/>
          <w:divBdr>
            <w:top w:val="none" w:sz="0" w:space="0" w:color="auto"/>
            <w:left w:val="none" w:sz="0" w:space="0" w:color="auto"/>
            <w:bottom w:val="none" w:sz="0" w:space="0" w:color="auto"/>
            <w:right w:val="none" w:sz="0" w:space="0" w:color="auto"/>
          </w:divBdr>
        </w:div>
        <w:div w:id="1602645360">
          <w:marLeft w:val="0"/>
          <w:marRight w:val="0"/>
          <w:marTop w:val="0"/>
          <w:marBottom w:val="0"/>
          <w:divBdr>
            <w:top w:val="none" w:sz="0" w:space="0" w:color="auto"/>
            <w:left w:val="none" w:sz="0" w:space="0" w:color="auto"/>
            <w:bottom w:val="none" w:sz="0" w:space="0" w:color="auto"/>
            <w:right w:val="none" w:sz="0" w:space="0" w:color="auto"/>
          </w:divBdr>
        </w:div>
        <w:div w:id="1935701258">
          <w:marLeft w:val="0"/>
          <w:marRight w:val="0"/>
          <w:marTop w:val="0"/>
          <w:marBottom w:val="0"/>
          <w:divBdr>
            <w:top w:val="none" w:sz="0" w:space="0" w:color="auto"/>
            <w:left w:val="none" w:sz="0" w:space="0" w:color="auto"/>
            <w:bottom w:val="none" w:sz="0" w:space="0" w:color="auto"/>
            <w:right w:val="none" w:sz="0" w:space="0" w:color="auto"/>
          </w:divBdr>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60049104">
      <w:bodyDiv w:val="1"/>
      <w:marLeft w:val="0"/>
      <w:marRight w:val="0"/>
      <w:marTop w:val="0"/>
      <w:marBottom w:val="0"/>
      <w:divBdr>
        <w:top w:val="none" w:sz="0" w:space="0" w:color="auto"/>
        <w:left w:val="none" w:sz="0" w:space="0" w:color="auto"/>
        <w:bottom w:val="none" w:sz="0" w:space="0" w:color="auto"/>
        <w:right w:val="none" w:sz="0" w:space="0" w:color="auto"/>
      </w:divBdr>
      <w:divsChild>
        <w:div w:id="19672984">
          <w:marLeft w:val="0"/>
          <w:marRight w:val="0"/>
          <w:marTop w:val="0"/>
          <w:marBottom w:val="0"/>
          <w:divBdr>
            <w:top w:val="none" w:sz="0" w:space="0" w:color="auto"/>
            <w:left w:val="none" w:sz="0" w:space="0" w:color="auto"/>
            <w:bottom w:val="none" w:sz="0" w:space="0" w:color="auto"/>
            <w:right w:val="none" w:sz="0" w:space="0" w:color="auto"/>
          </w:divBdr>
        </w:div>
        <w:div w:id="206841589">
          <w:marLeft w:val="0"/>
          <w:marRight w:val="0"/>
          <w:marTop w:val="0"/>
          <w:marBottom w:val="0"/>
          <w:divBdr>
            <w:top w:val="none" w:sz="0" w:space="0" w:color="auto"/>
            <w:left w:val="none" w:sz="0" w:space="0" w:color="auto"/>
            <w:bottom w:val="none" w:sz="0" w:space="0" w:color="auto"/>
            <w:right w:val="none" w:sz="0" w:space="0" w:color="auto"/>
          </w:divBdr>
        </w:div>
        <w:div w:id="309752170">
          <w:marLeft w:val="0"/>
          <w:marRight w:val="0"/>
          <w:marTop w:val="0"/>
          <w:marBottom w:val="0"/>
          <w:divBdr>
            <w:top w:val="none" w:sz="0" w:space="0" w:color="auto"/>
            <w:left w:val="none" w:sz="0" w:space="0" w:color="auto"/>
            <w:bottom w:val="none" w:sz="0" w:space="0" w:color="auto"/>
            <w:right w:val="none" w:sz="0" w:space="0" w:color="auto"/>
          </w:divBdr>
        </w:div>
        <w:div w:id="349796261">
          <w:marLeft w:val="0"/>
          <w:marRight w:val="0"/>
          <w:marTop w:val="0"/>
          <w:marBottom w:val="0"/>
          <w:divBdr>
            <w:top w:val="none" w:sz="0" w:space="0" w:color="auto"/>
            <w:left w:val="none" w:sz="0" w:space="0" w:color="auto"/>
            <w:bottom w:val="none" w:sz="0" w:space="0" w:color="auto"/>
            <w:right w:val="none" w:sz="0" w:space="0" w:color="auto"/>
          </w:divBdr>
        </w:div>
        <w:div w:id="431557853">
          <w:marLeft w:val="0"/>
          <w:marRight w:val="0"/>
          <w:marTop w:val="0"/>
          <w:marBottom w:val="0"/>
          <w:divBdr>
            <w:top w:val="none" w:sz="0" w:space="0" w:color="auto"/>
            <w:left w:val="none" w:sz="0" w:space="0" w:color="auto"/>
            <w:bottom w:val="none" w:sz="0" w:space="0" w:color="auto"/>
            <w:right w:val="none" w:sz="0" w:space="0" w:color="auto"/>
          </w:divBdr>
        </w:div>
        <w:div w:id="443159637">
          <w:marLeft w:val="0"/>
          <w:marRight w:val="0"/>
          <w:marTop w:val="0"/>
          <w:marBottom w:val="0"/>
          <w:divBdr>
            <w:top w:val="none" w:sz="0" w:space="0" w:color="auto"/>
            <w:left w:val="none" w:sz="0" w:space="0" w:color="auto"/>
            <w:bottom w:val="none" w:sz="0" w:space="0" w:color="auto"/>
            <w:right w:val="none" w:sz="0" w:space="0" w:color="auto"/>
          </w:divBdr>
        </w:div>
        <w:div w:id="1558974903">
          <w:marLeft w:val="0"/>
          <w:marRight w:val="0"/>
          <w:marTop w:val="0"/>
          <w:marBottom w:val="0"/>
          <w:divBdr>
            <w:top w:val="none" w:sz="0" w:space="0" w:color="auto"/>
            <w:left w:val="none" w:sz="0" w:space="0" w:color="auto"/>
            <w:bottom w:val="none" w:sz="0" w:space="0" w:color="auto"/>
            <w:right w:val="none" w:sz="0" w:space="0" w:color="auto"/>
          </w:divBdr>
        </w:div>
        <w:div w:id="2067681071">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3036480">
      <w:bodyDiv w:val="1"/>
      <w:marLeft w:val="0"/>
      <w:marRight w:val="0"/>
      <w:marTop w:val="0"/>
      <w:marBottom w:val="0"/>
      <w:divBdr>
        <w:top w:val="none" w:sz="0" w:space="0" w:color="auto"/>
        <w:left w:val="none" w:sz="0" w:space="0" w:color="auto"/>
        <w:bottom w:val="none" w:sz="0" w:space="0" w:color="auto"/>
        <w:right w:val="none" w:sz="0" w:space="0" w:color="auto"/>
      </w:divBdr>
      <w:divsChild>
        <w:div w:id="39326575">
          <w:marLeft w:val="0"/>
          <w:marRight w:val="0"/>
          <w:marTop w:val="0"/>
          <w:marBottom w:val="0"/>
          <w:divBdr>
            <w:top w:val="none" w:sz="0" w:space="0" w:color="auto"/>
            <w:left w:val="none" w:sz="0" w:space="0" w:color="auto"/>
            <w:bottom w:val="none" w:sz="0" w:space="0" w:color="auto"/>
            <w:right w:val="none" w:sz="0" w:space="0" w:color="auto"/>
          </w:divBdr>
        </w:div>
        <w:div w:id="92091421">
          <w:marLeft w:val="0"/>
          <w:marRight w:val="0"/>
          <w:marTop w:val="0"/>
          <w:marBottom w:val="0"/>
          <w:divBdr>
            <w:top w:val="none" w:sz="0" w:space="0" w:color="auto"/>
            <w:left w:val="none" w:sz="0" w:space="0" w:color="auto"/>
            <w:bottom w:val="none" w:sz="0" w:space="0" w:color="auto"/>
            <w:right w:val="none" w:sz="0" w:space="0" w:color="auto"/>
          </w:divBdr>
        </w:div>
        <w:div w:id="156728590">
          <w:marLeft w:val="0"/>
          <w:marRight w:val="0"/>
          <w:marTop w:val="0"/>
          <w:marBottom w:val="0"/>
          <w:divBdr>
            <w:top w:val="none" w:sz="0" w:space="0" w:color="auto"/>
            <w:left w:val="none" w:sz="0" w:space="0" w:color="auto"/>
            <w:bottom w:val="none" w:sz="0" w:space="0" w:color="auto"/>
            <w:right w:val="none" w:sz="0" w:space="0" w:color="auto"/>
          </w:divBdr>
        </w:div>
        <w:div w:id="295258649">
          <w:marLeft w:val="0"/>
          <w:marRight w:val="0"/>
          <w:marTop w:val="0"/>
          <w:marBottom w:val="0"/>
          <w:divBdr>
            <w:top w:val="none" w:sz="0" w:space="0" w:color="auto"/>
            <w:left w:val="none" w:sz="0" w:space="0" w:color="auto"/>
            <w:bottom w:val="none" w:sz="0" w:space="0" w:color="auto"/>
            <w:right w:val="none" w:sz="0" w:space="0" w:color="auto"/>
          </w:divBdr>
        </w:div>
        <w:div w:id="474566031">
          <w:marLeft w:val="0"/>
          <w:marRight w:val="0"/>
          <w:marTop w:val="0"/>
          <w:marBottom w:val="0"/>
          <w:divBdr>
            <w:top w:val="none" w:sz="0" w:space="0" w:color="auto"/>
            <w:left w:val="none" w:sz="0" w:space="0" w:color="auto"/>
            <w:bottom w:val="none" w:sz="0" w:space="0" w:color="auto"/>
            <w:right w:val="none" w:sz="0" w:space="0" w:color="auto"/>
          </w:divBdr>
        </w:div>
        <w:div w:id="795100442">
          <w:marLeft w:val="0"/>
          <w:marRight w:val="0"/>
          <w:marTop w:val="0"/>
          <w:marBottom w:val="0"/>
          <w:divBdr>
            <w:top w:val="none" w:sz="0" w:space="0" w:color="auto"/>
            <w:left w:val="none" w:sz="0" w:space="0" w:color="auto"/>
            <w:bottom w:val="none" w:sz="0" w:space="0" w:color="auto"/>
            <w:right w:val="none" w:sz="0" w:space="0" w:color="auto"/>
          </w:divBdr>
        </w:div>
        <w:div w:id="822771674">
          <w:marLeft w:val="0"/>
          <w:marRight w:val="0"/>
          <w:marTop w:val="0"/>
          <w:marBottom w:val="0"/>
          <w:divBdr>
            <w:top w:val="none" w:sz="0" w:space="0" w:color="auto"/>
            <w:left w:val="none" w:sz="0" w:space="0" w:color="auto"/>
            <w:bottom w:val="none" w:sz="0" w:space="0" w:color="auto"/>
            <w:right w:val="none" w:sz="0" w:space="0" w:color="auto"/>
          </w:divBdr>
        </w:div>
        <w:div w:id="1117717244">
          <w:marLeft w:val="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8090015">
      <w:bodyDiv w:val="1"/>
      <w:marLeft w:val="0"/>
      <w:marRight w:val="0"/>
      <w:marTop w:val="0"/>
      <w:marBottom w:val="0"/>
      <w:divBdr>
        <w:top w:val="none" w:sz="0" w:space="0" w:color="auto"/>
        <w:left w:val="none" w:sz="0" w:space="0" w:color="auto"/>
        <w:bottom w:val="none" w:sz="0" w:space="0" w:color="auto"/>
        <w:right w:val="none" w:sz="0" w:space="0" w:color="auto"/>
      </w:divBdr>
      <w:divsChild>
        <w:div w:id="110058064">
          <w:marLeft w:val="0"/>
          <w:marRight w:val="0"/>
          <w:marTop w:val="0"/>
          <w:marBottom w:val="0"/>
          <w:divBdr>
            <w:top w:val="none" w:sz="0" w:space="0" w:color="auto"/>
            <w:left w:val="none" w:sz="0" w:space="0" w:color="auto"/>
            <w:bottom w:val="none" w:sz="0" w:space="0" w:color="auto"/>
            <w:right w:val="none" w:sz="0" w:space="0" w:color="auto"/>
          </w:divBdr>
        </w:div>
        <w:div w:id="158891844">
          <w:marLeft w:val="0"/>
          <w:marRight w:val="0"/>
          <w:marTop w:val="0"/>
          <w:marBottom w:val="0"/>
          <w:divBdr>
            <w:top w:val="none" w:sz="0" w:space="0" w:color="auto"/>
            <w:left w:val="none" w:sz="0" w:space="0" w:color="auto"/>
            <w:bottom w:val="none" w:sz="0" w:space="0" w:color="auto"/>
            <w:right w:val="none" w:sz="0" w:space="0" w:color="auto"/>
          </w:divBdr>
        </w:div>
        <w:div w:id="1489665546">
          <w:marLeft w:val="0"/>
          <w:marRight w:val="0"/>
          <w:marTop w:val="0"/>
          <w:marBottom w:val="0"/>
          <w:divBdr>
            <w:top w:val="none" w:sz="0" w:space="0" w:color="auto"/>
            <w:left w:val="none" w:sz="0" w:space="0" w:color="auto"/>
            <w:bottom w:val="none" w:sz="0" w:space="0" w:color="auto"/>
            <w:right w:val="none" w:sz="0" w:space="0" w:color="auto"/>
          </w:divBdr>
        </w:div>
        <w:div w:id="1489856545">
          <w:marLeft w:val="0"/>
          <w:marRight w:val="0"/>
          <w:marTop w:val="0"/>
          <w:marBottom w:val="0"/>
          <w:divBdr>
            <w:top w:val="none" w:sz="0" w:space="0" w:color="auto"/>
            <w:left w:val="none" w:sz="0" w:space="0" w:color="auto"/>
            <w:bottom w:val="none" w:sz="0" w:space="0" w:color="auto"/>
            <w:right w:val="none" w:sz="0" w:space="0" w:color="auto"/>
          </w:divBdr>
        </w:div>
        <w:div w:id="1631354644">
          <w:marLeft w:val="0"/>
          <w:marRight w:val="0"/>
          <w:marTop w:val="0"/>
          <w:marBottom w:val="0"/>
          <w:divBdr>
            <w:top w:val="none" w:sz="0" w:space="0" w:color="auto"/>
            <w:left w:val="none" w:sz="0" w:space="0" w:color="auto"/>
            <w:bottom w:val="none" w:sz="0" w:space="0" w:color="auto"/>
            <w:right w:val="none" w:sz="0" w:space="0" w:color="auto"/>
          </w:divBdr>
        </w:div>
        <w:div w:id="1966421851">
          <w:marLeft w:val="0"/>
          <w:marRight w:val="0"/>
          <w:marTop w:val="0"/>
          <w:marBottom w:val="0"/>
          <w:divBdr>
            <w:top w:val="none" w:sz="0" w:space="0" w:color="auto"/>
            <w:left w:val="none" w:sz="0" w:space="0" w:color="auto"/>
            <w:bottom w:val="none" w:sz="0" w:space="0" w:color="auto"/>
            <w:right w:val="none" w:sz="0" w:space="0" w:color="auto"/>
          </w:divBdr>
        </w:div>
        <w:div w:id="2002000411">
          <w:marLeft w:val="0"/>
          <w:marRight w:val="0"/>
          <w:marTop w:val="0"/>
          <w:marBottom w:val="0"/>
          <w:divBdr>
            <w:top w:val="none" w:sz="0" w:space="0" w:color="auto"/>
            <w:left w:val="none" w:sz="0" w:space="0" w:color="auto"/>
            <w:bottom w:val="none" w:sz="0" w:space="0" w:color="auto"/>
            <w:right w:val="none" w:sz="0" w:space="0" w:color="auto"/>
          </w:divBdr>
        </w:div>
        <w:div w:id="2142457378">
          <w:marLeft w:val="0"/>
          <w:marRight w:val="0"/>
          <w:marTop w:val="0"/>
          <w:marBottom w:val="0"/>
          <w:divBdr>
            <w:top w:val="none" w:sz="0" w:space="0" w:color="auto"/>
            <w:left w:val="none" w:sz="0" w:space="0" w:color="auto"/>
            <w:bottom w:val="none" w:sz="0" w:space="0" w:color="auto"/>
            <w:right w:val="none" w:sz="0" w:space="0" w:color="auto"/>
          </w:divBdr>
        </w:div>
      </w:divsChild>
    </w:div>
    <w:div w:id="739408227">
      <w:bodyDiv w:val="1"/>
      <w:marLeft w:val="0"/>
      <w:marRight w:val="0"/>
      <w:marTop w:val="0"/>
      <w:marBottom w:val="0"/>
      <w:divBdr>
        <w:top w:val="none" w:sz="0" w:space="0" w:color="auto"/>
        <w:left w:val="none" w:sz="0" w:space="0" w:color="auto"/>
        <w:bottom w:val="none" w:sz="0" w:space="0" w:color="auto"/>
        <w:right w:val="none" w:sz="0" w:space="0" w:color="auto"/>
      </w:divBdr>
      <w:divsChild>
        <w:div w:id="818769712">
          <w:marLeft w:val="0"/>
          <w:marRight w:val="0"/>
          <w:marTop w:val="0"/>
          <w:marBottom w:val="0"/>
          <w:divBdr>
            <w:top w:val="none" w:sz="0" w:space="0" w:color="auto"/>
            <w:left w:val="none" w:sz="0" w:space="0" w:color="auto"/>
            <w:bottom w:val="none" w:sz="0" w:space="0" w:color="auto"/>
            <w:right w:val="none" w:sz="0" w:space="0" w:color="auto"/>
          </w:divBdr>
        </w:div>
        <w:div w:id="1788691547">
          <w:marLeft w:val="0"/>
          <w:marRight w:val="0"/>
          <w:marTop w:val="0"/>
          <w:marBottom w:val="0"/>
          <w:divBdr>
            <w:top w:val="none" w:sz="0" w:space="0" w:color="auto"/>
            <w:left w:val="none" w:sz="0" w:space="0" w:color="auto"/>
            <w:bottom w:val="none" w:sz="0" w:space="0" w:color="auto"/>
            <w:right w:val="none" w:sz="0" w:space="0" w:color="auto"/>
          </w:divBdr>
        </w:div>
        <w:div w:id="1820800322">
          <w:marLeft w:val="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077457">
      <w:bodyDiv w:val="1"/>
      <w:marLeft w:val="0"/>
      <w:marRight w:val="0"/>
      <w:marTop w:val="0"/>
      <w:marBottom w:val="0"/>
      <w:divBdr>
        <w:top w:val="none" w:sz="0" w:space="0" w:color="auto"/>
        <w:left w:val="none" w:sz="0" w:space="0" w:color="auto"/>
        <w:bottom w:val="none" w:sz="0" w:space="0" w:color="auto"/>
        <w:right w:val="none" w:sz="0" w:space="0" w:color="auto"/>
      </w:divBdr>
      <w:divsChild>
        <w:div w:id="1338733151">
          <w:marLeft w:val="0"/>
          <w:marRight w:val="0"/>
          <w:marTop w:val="0"/>
          <w:marBottom w:val="0"/>
          <w:divBdr>
            <w:top w:val="none" w:sz="0" w:space="0" w:color="auto"/>
            <w:left w:val="none" w:sz="0" w:space="0" w:color="auto"/>
            <w:bottom w:val="none" w:sz="0" w:space="0" w:color="auto"/>
            <w:right w:val="none" w:sz="0" w:space="0" w:color="auto"/>
          </w:divBdr>
        </w:div>
        <w:div w:id="1521436064">
          <w:marLeft w:val="0"/>
          <w:marRight w:val="0"/>
          <w:marTop w:val="0"/>
          <w:marBottom w:val="0"/>
          <w:divBdr>
            <w:top w:val="none" w:sz="0" w:space="0" w:color="auto"/>
            <w:left w:val="none" w:sz="0" w:space="0" w:color="auto"/>
            <w:bottom w:val="none" w:sz="0" w:space="0" w:color="auto"/>
            <w:right w:val="none" w:sz="0" w:space="0" w:color="auto"/>
          </w:divBdr>
        </w:div>
      </w:divsChild>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3234294">
      <w:bodyDiv w:val="1"/>
      <w:marLeft w:val="0"/>
      <w:marRight w:val="0"/>
      <w:marTop w:val="0"/>
      <w:marBottom w:val="0"/>
      <w:divBdr>
        <w:top w:val="none" w:sz="0" w:space="0" w:color="auto"/>
        <w:left w:val="none" w:sz="0" w:space="0" w:color="auto"/>
        <w:bottom w:val="none" w:sz="0" w:space="0" w:color="auto"/>
        <w:right w:val="none" w:sz="0" w:space="0" w:color="auto"/>
      </w:divBdr>
      <w:divsChild>
        <w:div w:id="108278343">
          <w:marLeft w:val="0"/>
          <w:marRight w:val="0"/>
          <w:marTop w:val="0"/>
          <w:marBottom w:val="0"/>
          <w:divBdr>
            <w:top w:val="none" w:sz="0" w:space="0" w:color="auto"/>
            <w:left w:val="none" w:sz="0" w:space="0" w:color="auto"/>
            <w:bottom w:val="none" w:sz="0" w:space="0" w:color="auto"/>
            <w:right w:val="none" w:sz="0" w:space="0" w:color="auto"/>
          </w:divBdr>
        </w:div>
        <w:div w:id="161892051">
          <w:marLeft w:val="0"/>
          <w:marRight w:val="0"/>
          <w:marTop w:val="0"/>
          <w:marBottom w:val="0"/>
          <w:divBdr>
            <w:top w:val="none" w:sz="0" w:space="0" w:color="auto"/>
            <w:left w:val="none" w:sz="0" w:space="0" w:color="auto"/>
            <w:bottom w:val="none" w:sz="0" w:space="0" w:color="auto"/>
            <w:right w:val="none" w:sz="0" w:space="0" w:color="auto"/>
          </w:divBdr>
        </w:div>
        <w:div w:id="753748070">
          <w:marLeft w:val="0"/>
          <w:marRight w:val="0"/>
          <w:marTop w:val="0"/>
          <w:marBottom w:val="0"/>
          <w:divBdr>
            <w:top w:val="none" w:sz="0" w:space="0" w:color="auto"/>
            <w:left w:val="none" w:sz="0" w:space="0" w:color="auto"/>
            <w:bottom w:val="none" w:sz="0" w:space="0" w:color="auto"/>
            <w:right w:val="none" w:sz="0" w:space="0" w:color="auto"/>
          </w:divBdr>
        </w:div>
        <w:div w:id="970400255">
          <w:marLeft w:val="0"/>
          <w:marRight w:val="0"/>
          <w:marTop w:val="0"/>
          <w:marBottom w:val="0"/>
          <w:divBdr>
            <w:top w:val="none" w:sz="0" w:space="0" w:color="auto"/>
            <w:left w:val="none" w:sz="0" w:space="0" w:color="auto"/>
            <w:bottom w:val="none" w:sz="0" w:space="0" w:color="auto"/>
            <w:right w:val="none" w:sz="0" w:space="0" w:color="auto"/>
          </w:divBdr>
        </w:div>
        <w:div w:id="1258368572">
          <w:marLeft w:val="0"/>
          <w:marRight w:val="0"/>
          <w:marTop w:val="0"/>
          <w:marBottom w:val="0"/>
          <w:divBdr>
            <w:top w:val="none" w:sz="0" w:space="0" w:color="auto"/>
            <w:left w:val="none" w:sz="0" w:space="0" w:color="auto"/>
            <w:bottom w:val="none" w:sz="0" w:space="0" w:color="auto"/>
            <w:right w:val="none" w:sz="0" w:space="0" w:color="auto"/>
          </w:divBdr>
        </w:div>
        <w:div w:id="1428962170">
          <w:marLeft w:val="0"/>
          <w:marRight w:val="0"/>
          <w:marTop w:val="0"/>
          <w:marBottom w:val="0"/>
          <w:divBdr>
            <w:top w:val="none" w:sz="0" w:space="0" w:color="auto"/>
            <w:left w:val="none" w:sz="0" w:space="0" w:color="auto"/>
            <w:bottom w:val="none" w:sz="0" w:space="0" w:color="auto"/>
            <w:right w:val="none" w:sz="0" w:space="0" w:color="auto"/>
          </w:divBdr>
        </w:div>
        <w:div w:id="1511872026">
          <w:marLeft w:val="0"/>
          <w:marRight w:val="0"/>
          <w:marTop w:val="0"/>
          <w:marBottom w:val="0"/>
          <w:divBdr>
            <w:top w:val="none" w:sz="0" w:space="0" w:color="auto"/>
            <w:left w:val="none" w:sz="0" w:space="0" w:color="auto"/>
            <w:bottom w:val="none" w:sz="0" w:space="0" w:color="auto"/>
            <w:right w:val="none" w:sz="0" w:space="0" w:color="auto"/>
          </w:divBdr>
        </w:div>
        <w:div w:id="1909151514">
          <w:marLeft w:val="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0501102">
      <w:bodyDiv w:val="1"/>
      <w:marLeft w:val="0"/>
      <w:marRight w:val="0"/>
      <w:marTop w:val="0"/>
      <w:marBottom w:val="0"/>
      <w:divBdr>
        <w:top w:val="none" w:sz="0" w:space="0" w:color="auto"/>
        <w:left w:val="none" w:sz="0" w:space="0" w:color="auto"/>
        <w:bottom w:val="none" w:sz="0" w:space="0" w:color="auto"/>
        <w:right w:val="none" w:sz="0" w:space="0" w:color="auto"/>
      </w:divBdr>
      <w:divsChild>
        <w:div w:id="392194087">
          <w:marLeft w:val="0"/>
          <w:marRight w:val="0"/>
          <w:marTop w:val="0"/>
          <w:marBottom w:val="0"/>
          <w:divBdr>
            <w:top w:val="none" w:sz="0" w:space="0" w:color="auto"/>
            <w:left w:val="none" w:sz="0" w:space="0" w:color="auto"/>
            <w:bottom w:val="none" w:sz="0" w:space="0" w:color="auto"/>
            <w:right w:val="none" w:sz="0" w:space="0" w:color="auto"/>
          </w:divBdr>
        </w:div>
        <w:div w:id="914780445">
          <w:marLeft w:val="0"/>
          <w:marRight w:val="0"/>
          <w:marTop w:val="0"/>
          <w:marBottom w:val="0"/>
          <w:divBdr>
            <w:top w:val="none" w:sz="0" w:space="0" w:color="auto"/>
            <w:left w:val="none" w:sz="0" w:space="0" w:color="auto"/>
            <w:bottom w:val="none" w:sz="0" w:space="0" w:color="auto"/>
            <w:right w:val="none" w:sz="0" w:space="0" w:color="auto"/>
          </w:divBdr>
        </w:div>
        <w:div w:id="1296837684">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5293">
      <w:bodyDiv w:val="1"/>
      <w:marLeft w:val="0"/>
      <w:marRight w:val="0"/>
      <w:marTop w:val="0"/>
      <w:marBottom w:val="0"/>
      <w:divBdr>
        <w:top w:val="none" w:sz="0" w:space="0" w:color="auto"/>
        <w:left w:val="none" w:sz="0" w:space="0" w:color="auto"/>
        <w:bottom w:val="none" w:sz="0" w:space="0" w:color="auto"/>
        <w:right w:val="none" w:sz="0" w:space="0" w:color="auto"/>
      </w:divBdr>
      <w:divsChild>
        <w:div w:id="39865479">
          <w:marLeft w:val="0"/>
          <w:marRight w:val="0"/>
          <w:marTop w:val="0"/>
          <w:marBottom w:val="0"/>
          <w:divBdr>
            <w:top w:val="none" w:sz="0" w:space="0" w:color="auto"/>
            <w:left w:val="none" w:sz="0" w:space="0" w:color="auto"/>
            <w:bottom w:val="none" w:sz="0" w:space="0" w:color="auto"/>
            <w:right w:val="none" w:sz="0" w:space="0" w:color="auto"/>
          </w:divBdr>
        </w:div>
        <w:div w:id="1130782520">
          <w:marLeft w:val="0"/>
          <w:marRight w:val="0"/>
          <w:marTop w:val="0"/>
          <w:marBottom w:val="0"/>
          <w:divBdr>
            <w:top w:val="none" w:sz="0" w:space="0" w:color="auto"/>
            <w:left w:val="none" w:sz="0" w:space="0" w:color="auto"/>
            <w:bottom w:val="none" w:sz="0" w:space="0" w:color="auto"/>
            <w:right w:val="none" w:sz="0" w:space="0" w:color="auto"/>
          </w:divBdr>
        </w:div>
      </w:divsChild>
    </w:div>
    <w:div w:id="1740833840">
      <w:bodyDiv w:val="1"/>
      <w:marLeft w:val="0"/>
      <w:marRight w:val="0"/>
      <w:marTop w:val="0"/>
      <w:marBottom w:val="0"/>
      <w:divBdr>
        <w:top w:val="none" w:sz="0" w:space="0" w:color="auto"/>
        <w:left w:val="none" w:sz="0" w:space="0" w:color="auto"/>
        <w:bottom w:val="none" w:sz="0" w:space="0" w:color="auto"/>
        <w:right w:val="none" w:sz="0" w:space="0" w:color="auto"/>
      </w:divBdr>
      <w:divsChild>
        <w:div w:id="1323435765">
          <w:marLeft w:val="0"/>
          <w:marRight w:val="0"/>
          <w:marTop w:val="0"/>
          <w:marBottom w:val="0"/>
          <w:divBdr>
            <w:top w:val="none" w:sz="0" w:space="0" w:color="auto"/>
            <w:left w:val="none" w:sz="0" w:space="0" w:color="auto"/>
            <w:bottom w:val="none" w:sz="0" w:space="0" w:color="auto"/>
            <w:right w:val="none" w:sz="0" w:space="0" w:color="auto"/>
          </w:divBdr>
        </w:div>
        <w:div w:id="1879245055">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45535383">
      <w:bodyDiv w:val="1"/>
      <w:marLeft w:val="0"/>
      <w:marRight w:val="0"/>
      <w:marTop w:val="0"/>
      <w:marBottom w:val="0"/>
      <w:divBdr>
        <w:top w:val="none" w:sz="0" w:space="0" w:color="auto"/>
        <w:left w:val="none" w:sz="0" w:space="0" w:color="auto"/>
        <w:bottom w:val="none" w:sz="0" w:space="0" w:color="auto"/>
        <w:right w:val="none" w:sz="0" w:space="0" w:color="auto"/>
      </w:divBdr>
      <w:divsChild>
        <w:div w:id="690765498">
          <w:marLeft w:val="0"/>
          <w:marRight w:val="0"/>
          <w:marTop w:val="0"/>
          <w:marBottom w:val="0"/>
          <w:divBdr>
            <w:top w:val="none" w:sz="0" w:space="0" w:color="auto"/>
            <w:left w:val="none" w:sz="0" w:space="0" w:color="auto"/>
            <w:bottom w:val="none" w:sz="0" w:space="0" w:color="auto"/>
            <w:right w:val="none" w:sz="0" w:space="0" w:color="auto"/>
          </w:divBdr>
        </w:div>
        <w:div w:id="1314603787">
          <w:marLeft w:val="0"/>
          <w:marRight w:val="0"/>
          <w:marTop w:val="0"/>
          <w:marBottom w:val="0"/>
          <w:divBdr>
            <w:top w:val="none" w:sz="0" w:space="0" w:color="auto"/>
            <w:left w:val="none" w:sz="0" w:space="0" w:color="auto"/>
            <w:bottom w:val="none" w:sz="0" w:space="0" w:color="auto"/>
            <w:right w:val="none" w:sz="0" w:space="0" w:color="auto"/>
          </w:divBdr>
        </w:div>
        <w:div w:id="1986398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hyperlink" Target="mailto:aramanujam7@gatech.edu" TargetMode="External" Id="rId18" /><Relationship Type="http://schemas.openxmlformats.org/officeDocument/2006/relationships/hyperlink" Target="https://doi.org/10.1002/zoo.1430010104" TargetMode="External" Id="rId26" /><Relationship Type="http://schemas.openxmlformats.org/officeDocument/2006/relationships/customXml" Target="../customXml/item3.xml" Id="rId3" /><Relationship Type="http://schemas.openxmlformats.org/officeDocument/2006/relationships/hyperlink" Target="https://youtu.be/rlML22j_KOA." TargetMode="Externa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hyperlink" Target="mailto:dtripathi3@gatech.edu" TargetMode="External" Id="rId17" /><Relationship Type="http://schemas.openxmlformats.org/officeDocument/2006/relationships/hyperlink" Target="https://youtu.be/k5gMPstOF64." TargetMode="External" Id="rId25" /><Relationship Type="http://schemas.openxmlformats.org/officeDocument/2006/relationships/customXml" Target="../customXml/item2.xml" Id="rId2" /><Relationship Type="http://schemas.openxmlformats.org/officeDocument/2006/relationships/hyperlink" Target="mailto:njosemaria3@gatech.edu" TargetMode="External" Id="rId16" /><Relationship Type="http://schemas.openxmlformats.org/officeDocument/2006/relationships/hyperlink" Target="https://youtu.be/7NSBP3cIPZ4."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doi.org/10.26451/abc.08.01.02.2021" TargetMode="External" Id="rId24"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hyperlink" Target="https://www.researchgate.net/profile/Stephanie-Sowa/publication/273724486_Sea_Otter_Enrichment/links/5509c03a0cf26198a639a866/Sea-Otter-Enrichment.pdf" TargetMode="External" Id="rId23" /><Relationship Type="http://schemas.microsoft.com/office/2011/relationships/people" Target="people.xml" Id="rId28" /><Relationship Type="http://schemas.openxmlformats.org/officeDocument/2006/relationships/footnotes" Target="footnotes.xml" Id="rId10" /><Relationship Type="http://schemas.openxmlformats.org/officeDocument/2006/relationships/hyperlink" Target="mailto:jacqueline7@gatech.edu"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youtu.be/8_z38pPQe_E." TargetMode="External" Id="rId22" /><Relationship Type="http://schemas.openxmlformats.org/officeDocument/2006/relationships/fontTable" Target="fontTable.xml" Id="rId27" /><Relationship Type="http://schemas.microsoft.com/office/2020/10/relationships/intelligence" Target="intelligence2.xml" Id="rId30" /></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0c8e872-3ec6-4fea-aa2e-ca090ea6fa3a" xsi:nil="true"/>
    <lcf76f155ced4ddcb4097134ff3c332f xmlns="af99cc03-c1a3-411a-bea0-9a77db8a0e5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466CCB615F064EB8CE269FECB8902B" ma:contentTypeVersion="14" ma:contentTypeDescription="Create a new document." ma:contentTypeScope="" ma:versionID="e8f20549be510cdd4675dc15137bbd2a">
  <xsd:schema xmlns:xsd="http://www.w3.org/2001/XMLSchema" xmlns:xs="http://www.w3.org/2001/XMLSchema" xmlns:p="http://schemas.microsoft.com/office/2006/metadata/properties" xmlns:ns2="af99cc03-c1a3-411a-bea0-9a77db8a0e55" xmlns:ns3="f0c8e872-3ec6-4fea-aa2e-ca090ea6fa3a" targetNamespace="http://schemas.microsoft.com/office/2006/metadata/properties" ma:root="true" ma:fieldsID="cf8f589bcfe97f67d25c8267b09a68b3" ns2:_="" ns3:_="">
    <xsd:import namespace="af99cc03-c1a3-411a-bea0-9a77db8a0e55"/>
    <xsd:import namespace="f0c8e872-3ec6-4fea-aa2e-ca090ea6fa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9cc03-c1a3-411a-bea0-9a77db8a0e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8e872-3ec6-4fea-aa2e-ca090ea6fa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f85582-5533-488f-bcf0-cdf362e87a11}" ma:internalName="TaxCatchAll" ma:showField="CatchAllData" ma:web="f0c8e872-3ec6-4fea-aa2e-ca090ea6fa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6F675912-54A0-430E-8878-691AA02B4DB2}">
  <ds:schemaRefs>
    <ds:schemaRef ds:uri="http://schemas.microsoft.com/office/2006/metadata/properties"/>
    <ds:schemaRef ds:uri="http://schemas.microsoft.com/office/infopath/2007/PartnerControls"/>
    <ds:schemaRef ds:uri="f0c8e872-3ec6-4fea-aa2e-ca090ea6fa3a"/>
    <ds:schemaRef ds:uri="af99cc03-c1a3-411a-bea0-9a77db8a0e55"/>
  </ds:schemaRefs>
</ds:datastoreItem>
</file>

<file path=customXml/itemProps3.xml><?xml version="1.0" encoding="utf-8"?>
<ds:datastoreItem xmlns:ds="http://schemas.openxmlformats.org/officeDocument/2006/customXml" ds:itemID="{16F16B5C-92DA-4C5A-B0FF-B6FC1B53584E}"/>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22BEAFF3-996E-4074-9081-6C2CBC95CA3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ACM.dotm</ap:Template>
  <ap:Application>Microsoft Word for the web</ap:Application>
  <ap:DocSecurity>4</ap:DocSecurity>
  <ap:ScaleCrop>false</ap:ScaleCrop>
  <ap:Company>Licence Owner</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Tripathi, Dhruv</cp:lastModifiedBy>
  <cp:revision>139</cp:revision>
  <cp:lastPrinted>2018-05-22T11:24:00Z</cp:lastPrinted>
  <dcterms:created xsi:type="dcterms:W3CDTF">2019-10-29T19:38:00Z</dcterms:created>
  <dcterms:modified xsi:type="dcterms:W3CDTF">2022-11-08T04:09:33Z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0x01010009466CCB615F064EB8CE269FECB8902B</vt:lpwstr>
  </property>
  <property fmtid="{D5CDD505-2E9C-101B-9397-08002B2CF9AE}" pid="8" name="MediaServiceImageTags">
    <vt:lpwstr/>
  </property>
</Properties>
</file>